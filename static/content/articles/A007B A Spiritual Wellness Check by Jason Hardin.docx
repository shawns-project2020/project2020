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D12C15" w14:textId="77777777" w:rsidR="00D67325" w:rsidRPr="00D67325" w:rsidRDefault="00F970C5" w:rsidP="00F970C5">
      <w:pPr>
        <w:spacing w:before="100" w:beforeAutospacing="1" w:after="100" w:afterAutospacing="1" w:line="240" w:lineRule="auto"/>
        <w:jc w:val="center"/>
        <w:outlineLvl w:val="0"/>
        <w:rPr>
          <w:rFonts w:ascii="Georgia" w:eastAsia="Times New Roman" w:hAnsi="Georgia" w:cs="Segoe UI"/>
          <w:b/>
          <w:bCs/>
          <w:color w:val="2C2F34"/>
          <w:kern w:val="36"/>
          <w:sz w:val="62"/>
          <w:szCs w:val="62"/>
        </w:rPr>
      </w:pPr>
      <w:r w:rsidRPr="00D67325">
        <w:rPr>
          <w:rFonts w:ascii="Georgia" w:eastAsia="Times New Roman" w:hAnsi="Georgia" w:cs="Segoe UI"/>
          <w:noProof/>
          <w:color w:val="2C2F34"/>
          <w:sz w:val="20"/>
          <w:szCs w:val="20"/>
        </w:rPr>
        <w:drawing>
          <wp:anchor distT="0" distB="0" distL="114300" distR="114300" simplePos="0" relativeHeight="251658240" behindDoc="1" locked="0" layoutInCell="1" allowOverlap="1" wp14:anchorId="02CE06E1" wp14:editId="34EA9CF6">
            <wp:simplePos x="0" y="0"/>
            <wp:positionH relativeFrom="margin">
              <wp:posOffset>4038600</wp:posOffset>
            </wp:positionH>
            <wp:positionV relativeFrom="paragraph">
              <wp:posOffset>9525</wp:posOffset>
            </wp:positionV>
            <wp:extent cx="1790700" cy="1228725"/>
            <wp:effectExtent l="0" t="0" r="0" b="9525"/>
            <wp:wrapTight wrapText="bothSides">
              <wp:wrapPolygon edited="0">
                <wp:start x="0" y="0"/>
                <wp:lineTo x="0" y="21433"/>
                <wp:lineTo x="21370" y="21433"/>
                <wp:lineTo x="21370" y="0"/>
                <wp:lineTo x="0" y="0"/>
              </wp:wrapPolygon>
            </wp:wrapTight>
            <wp:docPr id="2" name="Picture 2" descr="http://www.ingodsimage.com/wp-content/uploads/2017/01/Checku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ingodsimage.com/wp-content/uploads/2017/01/Checkup.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790700" cy="1228725"/>
                    </a:xfrm>
                    <a:prstGeom prst="rect">
                      <a:avLst/>
                    </a:prstGeom>
                    <a:noFill/>
                    <a:ln>
                      <a:noFill/>
                    </a:ln>
                  </pic:spPr>
                </pic:pic>
              </a:graphicData>
            </a:graphic>
            <wp14:sizeRelH relativeFrom="page">
              <wp14:pctWidth>0</wp14:pctWidth>
            </wp14:sizeRelH>
            <wp14:sizeRelV relativeFrom="page">
              <wp14:pctHeight>0</wp14:pctHeight>
            </wp14:sizeRelV>
          </wp:anchor>
        </w:drawing>
      </w:r>
      <w:r w:rsidR="00D67325" w:rsidRPr="00D67325">
        <w:rPr>
          <w:rFonts w:ascii="Georgia" w:eastAsia="Times New Roman" w:hAnsi="Georgia" w:cs="Segoe UI"/>
          <w:b/>
          <w:bCs/>
          <w:color w:val="2C2F34"/>
          <w:kern w:val="36"/>
          <w:sz w:val="62"/>
          <w:szCs w:val="62"/>
        </w:rPr>
        <w:t>A Spiritual Wellness Check</w:t>
      </w:r>
    </w:p>
    <w:p w14:paraId="3194F6AC" w14:textId="77777777" w:rsidR="00D67325" w:rsidRPr="00F970C5" w:rsidRDefault="00F970C5" w:rsidP="00F970C5">
      <w:pPr>
        <w:spacing w:line="360" w:lineRule="atLeast"/>
        <w:rPr>
          <w:rFonts w:ascii="Georgia" w:eastAsia="Times New Roman" w:hAnsi="Georgia" w:cs="Segoe UI"/>
          <w:color w:val="2C2F34"/>
          <w:sz w:val="18"/>
          <w:szCs w:val="18"/>
        </w:rPr>
      </w:pPr>
      <w:r>
        <w:t xml:space="preserve">                               </w:t>
      </w:r>
      <w:r w:rsidR="00D67325" w:rsidRPr="00D67325">
        <w:rPr>
          <w:rFonts w:ascii="Georgia" w:eastAsia="Times New Roman" w:hAnsi="Georgia" w:cs="Segoe UI"/>
          <w:noProof/>
          <w:color w:val="333333"/>
          <w:sz w:val="18"/>
          <w:szCs w:val="18"/>
        </w:rPr>
        <w:drawing>
          <wp:inline distT="0" distB="0" distL="0" distR="0" wp14:anchorId="27945E31" wp14:editId="01EE3999">
            <wp:extent cx="200025" cy="200025"/>
            <wp:effectExtent l="0" t="0" r="9525" b="9525"/>
            <wp:docPr id="3" name="Picture 3" descr="http://2.gravatar.com/avatar/e316002844f95d1c5ded19af6ec74a3f?s=140&amp;d=mm&amp;r=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e316002844f95d1c5ded19af6ec74a3f-0" descr="http://2.gravatar.com/avatar/e316002844f95d1c5ded19af6ec74a3f?s=140&amp;d=mm&amp;r=g">
                      <a:hlinkClick r:id="rId5"/>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5694" cy="205694"/>
                    </a:xfrm>
                    <a:prstGeom prst="rect">
                      <a:avLst/>
                    </a:prstGeom>
                    <a:noFill/>
                    <a:ln>
                      <a:noFill/>
                    </a:ln>
                  </pic:spPr>
                </pic:pic>
              </a:graphicData>
            </a:graphic>
          </wp:inline>
        </w:drawing>
      </w:r>
      <w:hyperlink r:id="rId7" w:tooltip="Jason Hardin" w:history="1">
        <w:r w:rsidR="00D67325" w:rsidRPr="00D67325">
          <w:rPr>
            <w:rFonts w:ascii="Times New Roman" w:eastAsia="Times New Roman" w:hAnsi="Times New Roman" w:cs="Segoe UI"/>
            <w:color w:val="333333"/>
            <w:sz w:val="18"/>
            <w:szCs w:val="18"/>
          </w:rPr>
          <w:t>Jason Hardin</w:t>
        </w:r>
      </w:hyperlink>
      <w:r w:rsidR="00D67325" w:rsidRPr="00D67325">
        <w:rPr>
          <w:rFonts w:ascii="Georgia" w:eastAsia="Times New Roman" w:hAnsi="Georgia" w:cs="Segoe UI"/>
          <w:color w:val="2C2F34"/>
          <w:sz w:val="18"/>
          <w:szCs w:val="18"/>
        </w:rPr>
        <w:t xml:space="preserve"> January 5, 2017</w:t>
      </w:r>
    </w:p>
    <w:p w14:paraId="3AC8048B" w14:textId="77777777" w:rsidR="00D67325" w:rsidRPr="00D67325" w:rsidRDefault="0029786A" w:rsidP="00D67325">
      <w:pPr>
        <w:shd w:val="clear" w:color="auto" w:fill="FFFFFF"/>
        <w:spacing w:before="100" w:beforeAutospacing="1" w:after="100" w:afterAutospacing="1" w:line="315" w:lineRule="atLeast"/>
        <w:rPr>
          <w:rFonts w:ascii="Georgia" w:eastAsia="Times New Roman" w:hAnsi="Georgia" w:cs="Segoe UI"/>
          <w:color w:val="2C2F34"/>
          <w:sz w:val="20"/>
          <w:szCs w:val="20"/>
        </w:rPr>
      </w:pPr>
      <w:hyperlink r:id="rId8" w:tgtFrame="_blank" w:history="1">
        <w:r w:rsidR="00D67325" w:rsidRPr="00D67325">
          <w:rPr>
            <w:rFonts w:ascii="Times New Roman" w:eastAsia="Times New Roman" w:hAnsi="Times New Roman" w:cs="Segoe UI"/>
            <w:color w:val="333333"/>
            <w:sz w:val="20"/>
            <w:szCs w:val="20"/>
          </w:rPr>
          <w:t>Today’s Bible reading</w:t>
        </w:r>
      </w:hyperlink>
      <w:r w:rsidR="00D67325" w:rsidRPr="00D67325">
        <w:rPr>
          <w:rFonts w:ascii="Georgia" w:eastAsia="Times New Roman" w:hAnsi="Georgia" w:cs="Segoe UI"/>
          <w:color w:val="2C2F34"/>
          <w:sz w:val="20"/>
          <w:szCs w:val="20"/>
        </w:rPr>
        <w:t xml:space="preserve"> contains a straightforward, much-needed challenge:</w:t>
      </w:r>
    </w:p>
    <w:p w14:paraId="26631D18" w14:textId="77777777" w:rsidR="00D67325" w:rsidRPr="00D67325" w:rsidRDefault="00D67325" w:rsidP="00D67325">
      <w:pPr>
        <w:shd w:val="clear" w:color="auto" w:fill="FFFFFF"/>
        <w:spacing w:before="100" w:beforeAutospacing="1" w:after="100" w:afterAutospacing="1" w:line="315" w:lineRule="atLeast"/>
        <w:rPr>
          <w:rFonts w:ascii="Georgia" w:eastAsia="Times New Roman" w:hAnsi="Georgia" w:cs="Segoe UI"/>
          <w:color w:val="2C2F34"/>
          <w:sz w:val="20"/>
          <w:szCs w:val="20"/>
        </w:rPr>
      </w:pPr>
      <w:r w:rsidRPr="00D67325">
        <w:rPr>
          <w:rFonts w:ascii="Georgia" w:eastAsia="Times New Roman" w:hAnsi="Georgia" w:cs="Segoe UI"/>
          <w:color w:val="2C2F34"/>
          <w:sz w:val="20"/>
          <w:szCs w:val="20"/>
        </w:rPr>
        <w:t>Examine yourselves… (2 Cor 13:5)</w:t>
      </w:r>
    </w:p>
    <w:p w14:paraId="435FD7F8" w14:textId="77777777" w:rsidR="00D67325" w:rsidRPr="00D67325" w:rsidRDefault="00D67325" w:rsidP="00D67325">
      <w:pPr>
        <w:shd w:val="clear" w:color="auto" w:fill="FFFFFF"/>
        <w:spacing w:before="100" w:beforeAutospacing="1" w:after="100" w:afterAutospacing="1" w:line="315" w:lineRule="atLeast"/>
        <w:rPr>
          <w:rFonts w:ascii="Georgia" w:eastAsia="Times New Roman" w:hAnsi="Georgia" w:cs="Segoe UI"/>
          <w:color w:val="2C2F34"/>
          <w:sz w:val="20"/>
          <w:szCs w:val="20"/>
        </w:rPr>
      </w:pPr>
      <w:r w:rsidRPr="00D67325">
        <w:rPr>
          <w:rFonts w:ascii="Georgia" w:eastAsia="Times New Roman" w:hAnsi="Georgia" w:cs="Segoe UI"/>
          <w:b/>
          <w:bCs/>
          <w:color w:val="2C2F34"/>
          <w:sz w:val="20"/>
          <w:szCs w:val="20"/>
        </w:rPr>
        <w:t>What’s my temperature?</w:t>
      </w:r>
    </w:p>
    <w:p w14:paraId="4EED0C0D" w14:textId="77777777" w:rsidR="00D67325" w:rsidRPr="00D67325" w:rsidRDefault="00D67325" w:rsidP="00D67325">
      <w:pPr>
        <w:shd w:val="clear" w:color="auto" w:fill="FFFFFF"/>
        <w:spacing w:before="100" w:beforeAutospacing="1" w:after="100" w:afterAutospacing="1" w:line="315" w:lineRule="atLeast"/>
        <w:rPr>
          <w:rFonts w:ascii="Georgia" w:eastAsia="Times New Roman" w:hAnsi="Georgia" w:cs="Segoe UI"/>
          <w:color w:val="2C2F34"/>
          <w:sz w:val="20"/>
          <w:szCs w:val="20"/>
        </w:rPr>
      </w:pPr>
      <w:r w:rsidRPr="00D67325">
        <w:rPr>
          <w:rFonts w:ascii="Georgia" w:eastAsia="Times New Roman" w:hAnsi="Georgia" w:cs="Segoe UI"/>
          <w:color w:val="2C2F34"/>
          <w:sz w:val="20"/>
          <w:szCs w:val="20"/>
        </w:rPr>
        <w:t xml:space="preserve">Jesus warned in Matthew 24:12 about the love of many growing “cold.” </w:t>
      </w:r>
      <w:ins w:id="0" w:author="Caleb" w:date="2018-12-19T11:31:00Z">
        <w:r w:rsidR="008F123E">
          <w:rPr>
            <w:rFonts w:ascii="Georgia" w:eastAsia="Times New Roman" w:hAnsi="Georgia" w:cs="Segoe UI"/>
            <w:color w:val="2C2F34"/>
            <w:sz w:val="20"/>
            <w:szCs w:val="20"/>
          </w:rPr>
          <w:t xml:space="preserve"> </w:t>
        </w:r>
      </w:ins>
      <w:r w:rsidRPr="00D67325">
        <w:rPr>
          <w:rFonts w:ascii="Georgia" w:eastAsia="Times New Roman" w:hAnsi="Georgia" w:cs="Segoe UI"/>
          <w:color w:val="2C2F34"/>
          <w:sz w:val="20"/>
          <w:szCs w:val="20"/>
        </w:rPr>
        <w:t>If the Lord were to give me an accurate reading of the temperature of my love for him and others, what would my reading be? </w:t>
      </w:r>
      <w:ins w:id="1" w:author="Caleb" w:date="2018-12-19T11:32:00Z">
        <w:r w:rsidR="008F123E">
          <w:rPr>
            <w:rFonts w:ascii="Georgia" w:eastAsia="Times New Roman" w:hAnsi="Georgia" w:cs="Segoe UI"/>
            <w:color w:val="2C2F34"/>
            <w:sz w:val="20"/>
            <w:szCs w:val="20"/>
          </w:rPr>
          <w:t xml:space="preserve"> </w:t>
        </w:r>
      </w:ins>
      <w:r w:rsidRPr="00D67325">
        <w:rPr>
          <w:rFonts w:ascii="Georgia" w:eastAsia="Times New Roman" w:hAnsi="Georgia" w:cs="Segoe UI"/>
          <w:color w:val="2C2F34"/>
          <w:sz w:val="20"/>
          <w:szCs w:val="20"/>
        </w:rPr>
        <w:t xml:space="preserve">What do my assembling habits indicate? </w:t>
      </w:r>
      <w:ins w:id="2" w:author="Caleb" w:date="2018-12-19T11:32:00Z">
        <w:r w:rsidR="008F123E">
          <w:rPr>
            <w:rFonts w:ascii="Georgia" w:eastAsia="Times New Roman" w:hAnsi="Georgia" w:cs="Segoe UI"/>
            <w:color w:val="2C2F34"/>
            <w:sz w:val="20"/>
            <w:szCs w:val="20"/>
          </w:rPr>
          <w:t xml:space="preserve"> </w:t>
        </w:r>
      </w:ins>
      <w:r w:rsidRPr="00D67325">
        <w:rPr>
          <w:rFonts w:ascii="Georgia" w:eastAsia="Times New Roman" w:hAnsi="Georgia" w:cs="Segoe UI"/>
          <w:color w:val="2C2F34"/>
          <w:sz w:val="20"/>
          <w:szCs w:val="20"/>
        </w:rPr>
        <w:t xml:space="preserve">What do my patterns of hospitality suggest? </w:t>
      </w:r>
      <w:ins w:id="3" w:author="Caleb" w:date="2018-12-19T11:32:00Z">
        <w:r w:rsidR="008F123E">
          <w:rPr>
            <w:rFonts w:ascii="Georgia" w:eastAsia="Times New Roman" w:hAnsi="Georgia" w:cs="Segoe UI"/>
            <w:color w:val="2C2F34"/>
            <w:sz w:val="20"/>
            <w:szCs w:val="20"/>
          </w:rPr>
          <w:t xml:space="preserve"> </w:t>
        </w:r>
      </w:ins>
      <w:r w:rsidRPr="00D67325">
        <w:rPr>
          <w:rFonts w:ascii="Georgia" w:eastAsia="Times New Roman" w:hAnsi="Georgia" w:cs="Segoe UI"/>
          <w:color w:val="2C2F34"/>
          <w:sz w:val="20"/>
          <w:szCs w:val="20"/>
        </w:rPr>
        <w:t xml:space="preserve">What do my habits of Bible study show? </w:t>
      </w:r>
      <w:ins w:id="4" w:author="Caleb" w:date="2018-12-19T11:32:00Z">
        <w:r w:rsidR="008F123E">
          <w:rPr>
            <w:rFonts w:ascii="Georgia" w:eastAsia="Times New Roman" w:hAnsi="Georgia" w:cs="Segoe UI"/>
            <w:color w:val="2C2F34"/>
            <w:sz w:val="20"/>
            <w:szCs w:val="20"/>
          </w:rPr>
          <w:t xml:space="preserve"> </w:t>
        </w:r>
      </w:ins>
      <w:r w:rsidRPr="00D67325">
        <w:rPr>
          <w:rFonts w:ascii="Georgia" w:eastAsia="Times New Roman" w:hAnsi="Georgia" w:cs="Segoe UI"/>
          <w:color w:val="2C2F34"/>
          <w:sz w:val="20"/>
          <w:szCs w:val="20"/>
        </w:rPr>
        <w:t xml:space="preserve">What do my efforts as a servant reveal? </w:t>
      </w:r>
      <w:ins w:id="5" w:author="Caleb" w:date="2018-12-19T11:32:00Z">
        <w:r w:rsidR="008F123E">
          <w:rPr>
            <w:rFonts w:ascii="Georgia" w:eastAsia="Times New Roman" w:hAnsi="Georgia" w:cs="Segoe UI"/>
            <w:color w:val="2C2F34"/>
            <w:sz w:val="20"/>
            <w:szCs w:val="20"/>
          </w:rPr>
          <w:t xml:space="preserve"> </w:t>
        </w:r>
      </w:ins>
      <w:r w:rsidRPr="00D67325">
        <w:rPr>
          <w:rFonts w:ascii="Georgia" w:eastAsia="Times New Roman" w:hAnsi="Georgia" w:cs="Segoe UI"/>
          <w:color w:val="2C2F34"/>
          <w:sz w:val="20"/>
          <w:szCs w:val="20"/>
        </w:rPr>
        <w:t xml:space="preserve">What does my prayer life declare? </w:t>
      </w:r>
      <w:ins w:id="6" w:author="Caleb" w:date="2018-12-19T11:32:00Z">
        <w:r w:rsidR="008F123E">
          <w:rPr>
            <w:rFonts w:ascii="Georgia" w:eastAsia="Times New Roman" w:hAnsi="Georgia" w:cs="Segoe UI"/>
            <w:color w:val="2C2F34"/>
            <w:sz w:val="20"/>
            <w:szCs w:val="20"/>
          </w:rPr>
          <w:t xml:space="preserve"> </w:t>
        </w:r>
      </w:ins>
      <w:r w:rsidRPr="00D67325">
        <w:rPr>
          <w:rFonts w:ascii="Georgia" w:eastAsia="Times New Roman" w:hAnsi="Georgia" w:cs="Segoe UI"/>
          <w:color w:val="2C2F34"/>
          <w:sz w:val="20"/>
          <w:szCs w:val="20"/>
        </w:rPr>
        <w:t>What’s my temperature?</w:t>
      </w:r>
    </w:p>
    <w:p w14:paraId="76F42915" w14:textId="77777777" w:rsidR="00D67325" w:rsidRPr="00D67325" w:rsidRDefault="00D67325" w:rsidP="00D67325">
      <w:pPr>
        <w:shd w:val="clear" w:color="auto" w:fill="FFFFFF"/>
        <w:spacing w:before="100" w:beforeAutospacing="1" w:after="100" w:afterAutospacing="1" w:line="315" w:lineRule="atLeast"/>
        <w:rPr>
          <w:rFonts w:ascii="Georgia" w:eastAsia="Times New Roman" w:hAnsi="Georgia" w:cs="Segoe UI"/>
          <w:color w:val="2C2F34"/>
          <w:sz w:val="20"/>
          <w:szCs w:val="20"/>
        </w:rPr>
      </w:pPr>
      <w:r w:rsidRPr="00D67325">
        <w:rPr>
          <w:rFonts w:ascii="Georgia" w:eastAsia="Times New Roman" w:hAnsi="Georgia" w:cs="Segoe UI"/>
          <w:b/>
          <w:bCs/>
          <w:color w:val="2C2F34"/>
          <w:sz w:val="20"/>
          <w:szCs w:val="20"/>
        </w:rPr>
        <w:t>How’s my vision?</w:t>
      </w:r>
    </w:p>
    <w:p w14:paraId="0FD90D15" w14:textId="77777777" w:rsidR="00D67325" w:rsidRPr="00D67325" w:rsidRDefault="00D67325" w:rsidP="00D67325">
      <w:pPr>
        <w:shd w:val="clear" w:color="auto" w:fill="FFFFFF"/>
        <w:spacing w:before="100" w:beforeAutospacing="1" w:after="100" w:afterAutospacing="1" w:line="315" w:lineRule="atLeast"/>
        <w:rPr>
          <w:rFonts w:ascii="Georgia" w:eastAsia="Times New Roman" w:hAnsi="Georgia" w:cs="Segoe UI"/>
          <w:color w:val="2C2F34"/>
          <w:sz w:val="20"/>
          <w:szCs w:val="20"/>
        </w:rPr>
      </w:pPr>
      <w:r w:rsidRPr="00D67325">
        <w:rPr>
          <w:rFonts w:ascii="Georgia" w:eastAsia="Times New Roman" w:hAnsi="Georgia" w:cs="Segoe UI"/>
          <w:color w:val="2C2F34"/>
          <w:sz w:val="20"/>
          <w:szCs w:val="20"/>
        </w:rPr>
        <w:t xml:space="preserve">Peter warned about being so spiritually nearsighted that we’re blind (2 Pet 1:5-9). </w:t>
      </w:r>
      <w:ins w:id="7" w:author="Caleb" w:date="2018-12-19T11:32:00Z">
        <w:r w:rsidR="008F123E">
          <w:rPr>
            <w:rFonts w:ascii="Georgia" w:eastAsia="Times New Roman" w:hAnsi="Georgia" w:cs="Segoe UI"/>
            <w:color w:val="2C2F34"/>
            <w:sz w:val="20"/>
            <w:szCs w:val="20"/>
          </w:rPr>
          <w:t xml:space="preserve"> </w:t>
        </w:r>
      </w:ins>
      <w:r w:rsidRPr="00D67325">
        <w:rPr>
          <w:rFonts w:ascii="Georgia" w:eastAsia="Times New Roman" w:hAnsi="Georgia" w:cs="Segoe UI"/>
          <w:color w:val="2C2F34"/>
          <w:sz w:val="20"/>
          <w:szCs w:val="20"/>
        </w:rPr>
        <w:t xml:space="preserve">How does it happen? </w:t>
      </w:r>
      <w:ins w:id="8" w:author="Caleb" w:date="2018-12-19T11:32:00Z">
        <w:r w:rsidR="008F123E">
          <w:rPr>
            <w:rFonts w:ascii="Georgia" w:eastAsia="Times New Roman" w:hAnsi="Georgia" w:cs="Segoe UI"/>
            <w:color w:val="2C2F34"/>
            <w:sz w:val="20"/>
            <w:szCs w:val="20"/>
          </w:rPr>
          <w:t xml:space="preserve"> We become</w:t>
        </w:r>
      </w:ins>
      <w:ins w:id="9" w:author="Caleb" w:date="2018-12-19T11:33:00Z">
        <w:r w:rsidR="008F123E">
          <w:rPr>
            <w:rFonts w:ascii="Georgia" w:eastAsia="Times New Roman" w:hAnsi="Georgia" w:cs="Segoe UI"/>
            <w:color w:val="2C2F34"/>
            <w:sz w:val="20"/>
            <w:szCs w:val="20"/>
          </w:rPr>
          <w:t xml:space="preserve"> blind i</w:t>
        </w:r>
      </w:ins>
      <w:del w:id="10" w:author="Caleb" w:date="2018-12-19T11:33:00Z">
        <w:r w:rsidRPr="00D67325" w:rsidDel="008F123E">
          <w:rPr>
            <w:rFonts w:ascii="Georgia" w:eastAsia="Times New Roman" w:hAnsi="Georgia" w:cs="Segoe UI"/>
            <w:color w:val="2C2F34"/>
            <w:sz w:val="20"/>
            <w:szCs w:val="20"/>
          </w:rPr>
          <w:delText>I</w:delText>
        </w:r>
      </w:del>
      <w:r w:rsidRPr="00D67325">
        <w:rPr>
          <w:rFonts w:ascii="Georgia" w:eastAsia="Times New Roman" w:hAnsi="Georgia" w:cs="Segoe UI"/>
          <w:color w:val="2C2F34"/>
          <w:sz w:val="20"/>
          <w:szCs w:val="20"/>
        </w:rPr>
        <w:t xml:space="preserve">f we fail to supplement our faith with virtue, virtue with knowledge, knowledge with self-control, self-control with steadfastness, steadfastness with godliness, godliness with brotherly affection, and brotherly affection with love. </w:t>
      </w:r>
      <w:ins w:id="11" w:author="Caleb" w:date="2018-12-19T11:33:00Z">
        <w:r w:rsidR="00D25005">
          <w:rPr>
            <w:rFonts w:ascii="Georgia" w:eastAsia="Times New Roman" w:hAnsi="Georgia" w:cs="Segoe UI"/>
            <w:color w:val="2C2F34"/>
            <w:sz w:val="20"/>
            <w:szCs w:val="20"/>
          </w:rPr>
          <w:t xml:space="preserve"> </w:t>
        </w:r>
      </w:ins>
      <w:r w:rsidRPr="00D67325">
        <w:rPr>
          <w:rFonts w:ascii="Georgia" w:eastAsia="Times New Roman" w:hAnsi="Georgia" w:cs="Segoe UI"/>
          <w:color w:val="2C2F34"/>
          <w:sz w:val="20"/>
          <w:szCs w:val="20"/>
        </w:rPr>
        <w:t xml:space="preserve">“For whoever lacks these qualities is so nearsighted that he is blind, having forgotten that he was cleansed from his former sins.” </w:t>
      </w:r>
      <w:ins w:id="12" w:author="Caleb" w:date="2018-12-19T11:33:00Z">
        <w:r w:rsidR="00D25005">
          <w:rPr>
            <w:rFonts w:ascii="Georgia" w:eastAsia="Times New Roman" w:hAnsi="Georgia" w:cs="Segoe UI"/>
            <w:color w:val="2C2F34"/>
            <w:sz w:val="20"/>
            <w:szCs w:val="20"/>
          </w:rPr>
          <w:t xml:space="preserve"> </w:t>
        </w:r>
      </w:ins>
      <w:r w:rsidRPr="00D67325">
        <w:rPr>
          <w:rFonts w:ascii="Georgia" w:eastAsia="Times New Roman" w:hAnsi="Georgia" w:cs="Segoe UI"/>
          <w:color w:val="2C2F34"/>
          <w:sz w:val="20"/>
          <w:szCs w:val="20"/>
        </w:rPr>
        <w:t xml:space="preserve">How’s my vision? </w:t>
      </w:r>
      <w:ins w:id="13" w:author="Caleb" w:date="2018-12-19T11:33:00Z">
        <w:r w:rsidR="00D25005">
          <w:rPr>
            <w:rFonts w:ascii="Georgia" w:eastAsia="Times New Roman" w:hAnsi="Georgia" w:cs="Segoe UI"/>
            <w:color w:val="2C2F34"/>
            <w:sz w:val="20"/>
            <w:szCs w:val="20"/>
          </w:rPr>
          <w:t xml:space="preserve"> </w:t>
        </w:r>
      </w:ins>
      <w:r w:rsidRPr="00D67325">
        <w:rPr>
          <w:rFonts w:ascii="Georgia" w:eastAsia="Times New Roman" w:hAnsi="Georgia" w:cs="Segoe UI"/>
          <w:color w:val="2C2F34"/>
          <w:sz w:val="20"/>
          <w:szCs w:val="20"/>
        </w:rPr>
        <w:t xml:space="preserve">Am I getting the spiritual supplements </w:t>
      </w:r>
      <w:del w:id="14" w:author="Caleb" w:date="2018-12-19T11:33:00Z">
        <w:r w:rsidRPr="00D67325" w:rsidDel="00D25005">
          <w:rPr>
            <w:rFonts w:ascii="Georgia" w:eastAsia="Times New Roman" w:hAnsi="Georgia" w:cs="Segoe UI"/>
            <w:color w:val="2C2F34"/>
            <w:sz w:val="20"/>
            <w:szCs w:val="20"/>
          </w:rPr>
          <w:delText xml:space="preserve">that </w:delText>
        </w:r>
      </w:del>
      <w:r w:rsidRPr="00D67325">
        <w:rPr>
          <w:rFonts w:ascii="Georgia" w:eastAsia="Times New Roman" w:hAnsi="Georgia" w:cs="Segoe UI"/>
          <w:color w:val="2C2F34"/>
          <w:sz w:val="20"/>
          <w:szCs w:val="20"/>
        </w:rPr>
        <w:t>I need?</w:t>
      </w:r>
    </w:p>
    <w:p w14:paraId="14D79B40" w14:textId="77777777" w:rsidR="00D67325" w:rsidRPr="00D67325" w:rsidRDefault="00D67325" w:rsidP="00D67325">
      <w:pPr>
        <w:shd w:val="clear" w:color="auto" w:fill="FFFFFF"/>
        <w:spacing w:before="100" w:beforeAutospacing="1" w:after="100" w:afterAutospacing="1" w:line="315" w:lineRule="atLeast"/>
        <w:rPr>
          <w:rFonts w:ascii="Georgia" w:eastAsia="Times New Roman" w:hAnsi="Georgia" w:cs="Segoe UI"/>
          <w:color w:val="2C2F34"/>
          <w:sz w:val="20"/>
          <w:szCs w:val="20"/>
        </w:rPr>
      </w:pPr>
      <w:r w:rsidRPr="00D67325">
        <w:rPr>
          <w:rFonts w:ascii="Georgia" w:eastAsia="Times New Roman" w:hAnsi="Georgia" w:cs="Segoe UI"/>
          <w:b/>
          <w:bCs/>
          <w:color w:val="2C2F34"/>
          <w:sz w:val="20"/>
          <w:szCs w:val="20"/>
        </w:rPr>
        <w:t>How’s my hearing?</w:t>
      </w:r>
    </w:p>
    <w:p w14:paraId="2E6B97B4" w14:textId="77777777" w:rsidR="00D67325" w:rsidRPr="00D67325" w:rsidRDefault="00D67325" w:rsidP="00D67325">
      <w:pPr>
        <w:shd w:val="clear" w:color="auto" w:fill="FFFFFF"/>
        <w:spacing w:before="100" w:beforeAutospacing="1" w:after="100" w:afterAutospacing="1" w:line="315" w:lineRule="atLeast"/>
        <w:rPr>
          <w:rFonts w:ascii="Georgia" w:eastAsia="Times New Roman" w:hAnsi="Georgia" w:cs="Segoe UI"/>
          <w:color w:val="2C2F34"/>
          <w:sz w:val="20"/>
          <w:szCs w:val="20"/>
        </w:rPr>
      </w:pPr>
      <w:r w:rsidRPr="00D67325">
        <w:rPr>
          <w:rFonts w:ascii="Georgia" w:eastAsia="Times New Roman" w:hAnsi="Georgia" w:cs="Segoe UI"/>
          <w:color w:val="2C2F34"/>
          <w:sz w:val="20"/>
          <w:szCs w:val="20"/>
        </w:rPr>
        <w:t xml:space="preserve">Jesus warned in Matthew 13 about those who have ears, and yet they can “barely hear” (13:15). </w:t>
      </w:r>
      <w:ins w:id="15" w:author="Caleb" w:date="2018-12-19T11:34:00Z">
        <w:r w:rsidR="00D25005">
          <w:rPr>
            <w:rFonts w:ascii="Georgia" w:eastAsia="Times New Roman" w:hAnsi="Georgia" w:cs="Segoe UI"/>
            <w:color w:val="2C2F34"/>
            <w:sz w:val="20"/>
            <w:szCs w:val="20"/>
          </w:rPr>
          <w:t xml:space="preserve"> </w:t>
        </w:r>
      </w:ins>
      <w:r w:rsidRPr="00D67325">
        <w:rPr>
          <w:rFonts w:ascii="Georgia" w:eastAsia="Times New Roman" w:hAnsi="Georgia" w:cs="Segoe UI"/>
          <w:color w:val="2C2F34"/>
          <w:sz w:val="20"/>
          <w:szCs w:val="20"/>
        </w:rPr>
        <w:t xml:space="preserve">To make it personal, he told a parable about some who hear God’s word and immediately receive it with joy, yet they develop no spiritual roots. </w:t>
      </w:r>
      <w:ins w:id="16" w:author="Caleb" w:date="2018-12-19T11:34:00Z">
        <w:r w:rsidR="00D25005">
          <w:rPr>
            <w:rFonts w:ascii="Georgia" w:eastAsia="Times New Roman" w:hAnsi="Georgia" w:cs="Segoe UI"/>
            <w:color w:val="2C2F34"/>
            <w:sz w:val="20"/>
            <w:szCs w:val="20"/>
          </w:rPr>
          <w:t xml:space="preserve"> </w:t>
        </w:r>
      </w:ins>
      <w:r w:rsidRPr="00D67325">
        <w:rPr>
          <w:rFonts w:ascii="Georgia" w:eastAsia="Times New Roman" w:hAnsi="Georgia" w:cs="Segoe UI"/>
          <w:color w:val="2C2F34"/>
          <w:sz w:val="20"/>
          <w:szCs w:val="20"/>
        </w:rPr>
        <w:t xml:space="preserve">When tribulation or persecution arises, they immediately fall away. </w:t>
      </w:r>
      <w:ins w:id="17" w:author="Caleb" w:date="2018-12-19T11:34:00Z">
        <w:r w:rsidR="00D25005">
          <w:rPr>
            <w:rFonts w:ascii="Georgia" w:eastAsia="Times New Roman" w:hAnsi="Georgia" w:cs="Segoe UI"/>
            <w:color w:val="2C2F34"/>
            <w:sz w:val="20"/>
            <w:szCs w:val="20"/>
          </w:rPr>
          <w:t xml:space="preserve"> </w:t>
        </w:r>
      </w:ins>
      <w:r w:rsidRPr="00D67325">
        <w:rPr>
          <w:rFonts w:ascii="Georgia" w:eastAsia="Times New Roman" w:hAnsi="Georgia" w:cs="Segoe UI"/>
          <w:color w:val="2C2F34"/>
          <w:sz w:val="20"/>
          <w:szCs w:val="20"/>
        </w:rPr>
        <w:t xml:space="preserve">Others hear the word, but the cares of the world and the deceitfulness of riches choke the word, and it proves unfruitful. </w:t>
      </w:r>
      <w:ins w:id="18" w:author="Caleb" w:date="2018-12-19T11:34:00Z">
        <w:r w:rsidR="00D25005">
          <w:rPr>
            <w:rFonts w:ascii="Georgia" w:eastAsia="Times New Roman" w:hAnsi="Georgia" w:cs="Segoe UI"/>
            <w:color w:val="2C2F34"/>
            <w:sz w:val="20"/>
            <w:szCs w:val="20"/>
          </w:rPr>
          <w:t xml:space="preserve"> </w:t>
        </w:r>
      </w:ins>
      <w:r w:rsidRPr="00D67325">
        <w:rPr>
          <w:rFonts w:ascii="Georgia" w:eastAsia="Times New Roman" w:hAnsi="Georgia" w:cs="Segoe UI"/>
          <w:color w:val="2C2F34"/>
          <w:sz w:val="20"/>
          <w:szCs w:val="20"/>
        </w:rPr>
        <w:t xml:space="preserve">“He who has ears, let him hear” (13:9). </w:t>
      </w:r>
      <w:ins w:id="19" w:author="Caleb" w:date="2018-12-19T11:34:00Z">
        <w:r w:rsidR="00D25005">
          <w:rPr>
            <w:rFonts w:ascii="Georgia" w:eastAsia="Times New Roman" w:hAnsi="Georgia" w:cs="Segoe UI"/>
            <w:color w:val="2C2F34"/>
            <w:sz w:val="20"/>
            <w:szCs w:val="20"/>
          </w:rPr>
          <w:t xml:space="preserve"> </w:t>
        </w:r>
      </w:ins>
      <w:r w:rsidRPr="00D67325">
        <w:rPr>
          <w:rFonts w:ascii="Georgia" w:eastAsia="Times New Roman" w:hAnsi="Georgia" w:cs="Segoe UI"/>
          <w:color w:val="2C2F34"/>
          <w:sz w:val="20"/>
          <w:szCs w:val="20"/>
        </w:rPr>
        <w:t>How’s my hearing?</w:t>
      </w:r>
    </w:p>
    <w:p w14:paraId="70A7A9BB" w14:textId="77777777" w:rsidR="00D67325" w:rsidRPr="00D67325" w:rsidRDefault="00D67325" w:rsidP="00D67325">
      <w:pPr>
        <w:shd w:val="clear" w:color="auto" w:fill="FFFFFF"/>
        <w:spacing w:before="100" w:beforeAutospacing="1" w:after="100" w:afterAutospacing="1" w:line="315" w:lineRule="atLeast"/>
        <w:rPr>
          <w:rFonts w:ascii="Georgia" w:eastAsia="Times New Roman" w:hAnsi="Georgia" w:cs="Segoe UI"/>
          <w:color w:val="2C2F34"/>
          <w:sz w:val="20"/>
          <w:szCs w:val="20"/>
        </w:rPr>
      </w:pPr>
      <w:r w:rsidRPr="00D67325">
        <w:rPr>
          <w:rFonts w:ascii="Georgia" w:eastAsia="Times New Roman" w:hAnsi="Georgia" w:cs="Segoe UI"/>
          <w:b/>
          <w:bCs/>
          <w:color w:val="2C2F34"/>
          <w:sz w:val="20"/>
          <w:szCs w:val="20"/>
        </w:rPr>
        <w:t>How’s my speech?</w:t>
      </w:r>
    </w:p>
    <w:p w14:paraId="6B2766DD" w14:textId="77777777" w:rsidR="00D67325" w:rsidRPr="00D67325" w:rsidRDefault="00D67325" w:rsidP="00D67325">
      <w:pPr>
        <w:shd w:val="clear" w:color="auto" w:fill="FFFFFF"/>
        <w:spacing w:before="100" w:beforeAutospacing="1" w:after="100" w:afterAutospacing="1" w:line="315" w:lineRule="atLeast"/>
        <w:rPr>
          <w:rFonts w:ascii="Georgia" w:eastAsia="Times New Roman" w:hAnsi="Georgia" w:cs="Segoe UI"/>
          <w:color w:val="2C2F34"/>
          <w:sz w:val="20"/>
          <w:szCs w:val="20"/>
        </w:rPr>
      </w:pPr>
      <w:r w:rsidRPr="00D67325">
        <w:rPr>
          <w:rFonts w:ascii="Georgia" w:eastAsia="Times New Roman" w:hAnsi="Georgia" w:cs="Segoe UI"/>
          <w:color w:val="2C2F34"/>
          <w:sz w:val="20"/>
          <w:szCs w:val="20"/>
        </w:rPr>
        <w:t xml:space="preserve">Are lies, complaining, filthy language and careless words spewing from my unguarded mouth? </w:t>
      </w:r>
      <w:ins w:id="20" w:author="Caleb" w:date="2018-12-19T11:35:00Z">
        <w:r w:rsidR="00D25005">
          <w:rPr>
            <w:rFonts w:ascii="Georgia" w:eastAsia="Times New Roman" w:hAnsi="Georgia" w:cs="Segoe UI"/>
            <w:color w:val="2C2F34"/>
            <w:sz w:val="20"/>
            <w:szCs w:val="20"/>
          </w:rPr>
          <w:t xml:space="preserve"> </w:t>
        </w:r>
      </w:ins>
      <w:r w:rsidRPr="00D67325">
        <w:rPr>
          <w:rFonts w:ascii="Georgia" w:eastAsia="Times New Roman" w:hAnsi="Georgia" w:cs="Segoe UI"/>
          <w:color w:val="2C2F34"/>
          <w:sz w:val="20"/>
          <w:szCs w:val="20"/>
        </w:rPr>
        <w:t xml:space="preserve">Have I slipped into a God-dishonoring habit of taking his holy name in vain? </w:t>
      </w:r>
      <w:ins w:id="21" w:author="Caleb" w:date="2018-12-19T11:35:00Z">
        <w:r w:rsidR="00D25005">
          <w:rPr>
            <w:rFonts w:ascii="Georgia" w:eastAsia="Times New Roman" w:hAnsi="Georgia" w:cs="Segoe UI"/>
            <w:color w:val="2C2F34"/>
            <w:sz w:val="20"/>
            <w:szCs w:val="20"/>
          </w:rPr>
          <w:t xml:space="preserve"> </w:t>
        </w:r>
      </w:ins>
      <w:r w:rsidRPr="00D67325">
        <w:rPr>
          <w:rFonts w:ascii="Georgia" w:eastAsia="Times New Roman" w:hAnsi="Georgia" w:cs="Segoe UI"/>
          <w:color w:val="2C2F34"/>
          <w:sz w:val="20"/>
          <w:szCs w:val="20"/>
        </w:rPr>
        <w:t xml:space="preserve">Am I using my tongue for deceitful </w:t>
      </w:r>
      <w:r w:rsidRPr="00D67325">
        <w:rPr>
          <w:rFonts w:ascii="Georgia" w:eastAsia="Times New Roman" w:hAnsi="Georgia" w:cs="Segoe UI"/>
          <w:color w:val="2C2F34"/>
          <w:sz w:val="20"/>
          <w:szCs w:val="20"/>
        </w:rPr>
        <w:lastRenderedPageBreak/>
        <w:t xml:space="preserve">flattery, gossip, and slander? </w:t>
      </w:r>
      <w:ins w:id="22" w:author="Caleb" w:date="2018-12-19T11:35:00Z">
        <w:r w:rsidR="00D25005">
          <w:rPr>
            <w:rFonts w:ascii="Georgia" w:eastAsia="Times New Roman" w:hAnsi="Georgia" w:cs="Segoe UI"/>
            <w:color w:val="2C2F34"/>
            <w:sz w:val="20"/>
            <w:szCs w:val="20"/>
          </w:rPr>
          <w:t xml:space="preserve"> </w:t>
        </w:r>
      </w:ins>
      <w:r w:rsidRPr="00D67325">
        <w:rPr>
          <w:rFonts w:ascii="Georgia" w:eastAsia="Times New Roman" w:hAnsi="Georgia" w:cs="Segoe UI"/>
          <w:color w:val="2C2F34"/>
          <w:sz w:val="20"/>
          <w:szCs w:val="20"/>
        </w:rPr>
        <w:t xml:space="preserve">If so, what I </w:t>
      </w:r>
      <w:r w:rsidRPr="00D67325">
        <w:rPr>
          <w:rFonts w:ascii="Georgia" w:eastAsia="Times New Roman" w:hAnsi="Georgia" w:cs="Segoe UI"/>
          <w:i/>
          <w:iCs/>
          <w:color w:val="2C2F34"/>
          <w:sz w:val="20"/>
          <w:szCs w:val="20"/>
        </w:rPr>
        <w:t>really</w:t>
      </w:r>
      <w:r w:rsidRPr="00D67325">
        <w:rPr>
          <w:rFonts w:ascii="Georgia" w:eastAsia="Times New Roman" w:hAnsi="Georgia" w:cs="Segoe UI"/>
          <w:color w:val="2C2F34"/>
          <w:sz w:val="20"/>
          <w:szCs w:val="20"/>
        </w:rPr>
        <w:t xml:space="preserve"> need to ask is…</w:t>
      </w:r>
      <w:commentRangeStart w:id="23"/>
      <w:ins w:id="24" w:author="Caleb" w:date="2018-12-19T11:36:00Z">
        <w:r w:rsidR="00D25005">
          <w:rPr>
            <w:rFonts w:ascii="Georgia" w:eastAsia="Times New Roman" w:hAnsi="Georgia" w:cs="Segoe UI"/>
            <w:color w:val="2C2F34"/>
            <w:sz w:val="20"/>
            <w:szCs w:val="20"/>
          </w:rPr>
          <w:t>How is my speech?</w:t>
        </w:r>
      </w:ins>
      <w:ins w:id="25" w:author="Caleb" w:date="2018-12-19T11:43:00Z">
        <w:r w:rsidR="0029786A">
          <w:rPr>
            <w:rFonts w:ascii="Georgia" w:eastAsia="Times New Roman" w:hAnsi="Georgia" w:cs="Segoe UI"/>
            <w:color w:val="2C2F34"/>
            <w:sz w:val="20"/>
            <w:szCs w:val="20"/>
          </w:rPr>
          <w:t xml:space="preserve">  Do I honor God with my tongue?</w:t>
        </w:r>
      </w:ins>
      <w:commentRangeEnd w:id="23"/>
      <w:ins w:id="26" w:author="Caleb" w:date="2018-12-19T11:44:00Z">
        <w:r w:rsidR="0029786A">
          <w:rPr>
            <w:rStyle w:val="CommentReference"/>
          </w:rPr>
          <w:commentReference w:id="23"/>
        </w:r>
      </w:ins>
    </w:p>
    <w:p w14:paraId="61A216E8" w14:textId="77777777" w:rsidR="00D67325" w:rsidRPr="00D67325" w:rsidRDefault="00D67325" w:rsidP="00D67325">
      <w:pPr>
        <w:shd w:val="clear" w:color="auto" w:fill="FFFFFF"/>
        <w:spacing w:before="100" w:beforeAutospacing="1" w:after="100" w:afterAutospacing="1" w:line="315" w:lineRule="atLeast"/>
        <w:rPr>
          <w:rFonts w:ascii="Georgia" w:eastAsia="Times New Roman" w:hAnsi="Georgia" w:cs="Segoe UI"/>
          <w:color w:val="2C2F34"/>
          <w:sz w:val="20"/>
          <w:szCs w:val="20"/>
        </w:rPr>
      </w:pPr>
      <w:r w:rsidRPr="00D67325">
        <w:rPr>
          <w:rFonts w:ascii="Georgia" w:eastAsia="Times New Roman" w:hAnsi="Georgia" w:cs="Segoe UI"/>
          <w:b/>
          <w:bCs/>
          <w:color w:val="2C2F34"/>
          <w:sz w:val="20"/>
          <w:szCs w:val="20"/>
        </w:rPr>
        <w:t>How’s my heart?</w:t>
      </w:r>
    </w:p>
    <w:p w14:paraId="2255AE68" w14:textId="77777777" w:rsidR="00D67325" w:rsidRPr="00D67325" w:rsidRDefault="00D67325" w:rsidP="00D67325">
      <w:pPr>
        <w:shd w:val="clear" w:color="auto" w:fill="FFFFFF"/>
        <w:spacing w:before="100" w:beforeAutospacing="1" w:after="100" w:afterAutospacing="1" w:line="315" w:lineRule="atLeast"/>
        <w:rPr>
          <w:rFonts w:ascii="Georgia" w:eastAsia="Times New Roman" w:hAnsi="Georgia" w:cs="Segoe UI"/>
          <w:color w:val="2C2F34"/>
          <w:sz w:val="20"/>
          <w:szCs w:val="20"/>
        </w:rPr>
      </w:pPr>
      <w:r w:rsidRPr="00D67325">
        <w:rPr>
          <w:rFonts w:ascii="Georgia" w:eastAsia="Times New Roman" w:hAnsi="Georgia" w:cs="Segoe UI"/>
          <w:color w:val="2C2F34"/>
          <w:sz w:val="20"/>
          <w:szCs w:val="20"/>
        </w:rPr>
        <w:t xml:space="preserve">“For no good tree bears bad fruit, nor again does a bad tree bear good fruit, for each tree is known by its own fruit. </w:t>
      </w:r>
      <w:ins w:id="28" w:author="Caleb" w:date="2018-12-19T11:36:00Z">
        <w:r w:rsidR="00D25005">
          <w:rPr>
            <w:rFonts w:ascii="Georgia" w:eastAsia="Times New Roman" w:hAnsi="Georgia" w:cs="Segoe UI"/>
            <w:color w:val="2C2F34"/>
            <w:sz w:val="20"/>
            <w:szCs w:val="20"/>
          </w:rPr>
          <w:t xml:space="preserve"> </w:t>
        </w:r>
      </w:ins>
      <w:r w:rsidRPr="00D67325">
        <w:rPr>
          <w:rFonts w:ascii="Georgia" w:eastAsia="Times New Roman" w:hAnsi="Georgia" w:cs="Segoe UI"/>
          <w:color w:val="2C2F34"/>
          <w:sz w:val="20"/>
          <w:szCs w:val="20"/>
        </w:rPr>
        <w:t xml:space="preserve">For figs are not gathered from thornbushes, nor are grapes picked from a bramble bush. </w:t>
      </w:r>
      <w:ins w:id="29" w:author="Caleb" w:date="2018-12-19T11:38:00Z">
        <w:r w:rsidR="00D25005">
          <w:rPr>
            <w:rFonts w:ascii="Georgia" w:eastAsia="Times New Roman" w:hAnsi="Georgia" w:cs="Segoe UI"/>
            <w:color w:val="2C2F34"/>
            <w:sz w:val="20"/>
            <w:szCs w:val="20"/>
          </w:rPr>
          <w:t xml:space="preserve"> </w:t>
        </w:r>
      </w:ins>
      <w:r w:rsidRPr="00D67325">
        <w:rPr>
          <w:rFonts w:ascii="Georgia" w:eastAsia="Times New Roman" w:hAnsi="Georgia" w:cs="Segoe UI"/>
          <w:color w:val="2C2F34"/>
          <w:sz w:val="20"/>
          <w:szCs w:val="20"/>
        </w:rPr>
        <w:t xml:space="preserve">The good person out of the good treasure of his heart produces good, and the evil person out of his evil treasure produces evil, for out of the abundance of the heart his mouth speaks.” </w:t>
      </w:r>
      <w:ins w:id="30" w:author="Caleb" w:date="2018-12-19T11:38:00Z">
        <w:r w:rsidR="00D25005">
          <w:rPr>
            <w:rFonts w:ascii="Georgia" w:eastAsia="Times New Roman" w:hAnsi="Georgia" w:cs="Segoe UI"/>
            <w:color w:val="2C2F34"/>
            <w:sz w:val="20"/>
            <w:szCs w:val="20"/>
          </w:rPr>
          <w:t xml:space="preserve"> </w:t>
        </w:r>
      </w:ins>
      <w:r w:rsidRPr="00D67325">
        <w:rPr>
          <w:rFonts w:ascii="Georgia" w:eastAsia="Times New Roman" w:hAnsi="Georgia" w:cs="Segoe UI"/>
          <w:color w:val="2C2F34"/>
          <w:sz w:val="20"/>
          <w:szCs w:val="20"/>
        </w:rPr>
        <w:t>(Luke 6:43-45)</w:t>
      </w:r>
    </w:p>
    <w:p w14:paraId="4C108361" w14:textId="77777777" w:rsidR="00D67325" w:rsidRPr="00D67325" w:rsidRDefault="00D67325" w:rsidP="00D67325">
      <w:pPr>
        <w:shd w:val="clear" w:color="auto" w:fill="FFFFFF"/>
        <w:spacing w:before="100" w:beforeAutospacing="1" w:after="100" w:afterAutospacing="1" w:line="315" w:lineRule="atLeast"/>
        <w:rPr>
          <w:rFonts w:ascii="Georgia" w:eastAsia="Times New Roman" w:hAnsi="Georgia" w:cs="Segoe UI"/>
          <w:color w:val="2C2F34"/>
          <w:sz w:val="20"/>
          <w:szCs w:val="20"/>
        </w:rPr>
      </w:pPr>
      <w:r w:rsidRPr="00D67325">
        <w:rPr>
          <w:rFonts w:ascii="Georgia" w:eastAsia="Times New Roman" w:hAnsi="Georgia" w:cs="Segoe UI"/>
          <w:b/>
          <w:bCs/>
          <w:color w:val="2C2F34"/>
          <w:sz w:val="20"/>
          <w:szCs w:val="20"/>
        </w:rPr>
        <w:t>Examine yourselves.</w:t>
      </w:r>
      <w:r w:rsidRPr="00D67325">
        <w:rPr>
          <w:rFonts w:ascii="Georgia" w:eastAsia="Times New Roman" w:hAnsi="Georgia" w:cs="Segoe UI"/>
          <w:color w:val="2C2F34"/>
          <w:sz w:val="20"/>
          <w:szCs w:val="20"/>
        </w:rPr>
        <w:t xml:space="preserve"> When we do, what do we find? </w:t>
      </w:r>
      <w:ins w:id="31" w:author="Caleb" w:date="2018-12-19T11:39:00Z">
        <w:r w:rsidR="00D25005">
          <w:rPr>
            <w:rFonts w:ascii="Georgia" w:eastAsia="Times New Roman" w:hAnsi="Georgia" w:cs="Segoe UI"/>
            <w:color w:val="2C2F34"/>
            <w:sz w:val="20"/>
            <w:szCs w:val="20"/>
          </w:rPr>
          <w:t xml:space="preserve"> </w:t>
        </w:r>
      </w:ins>
      <w:r w:rsidRPr="00D67325">
        <w:rPr>
          <w:rFonts w:ascii="Georgia" w:eastAsia="Times New Roman" w:hAnsi="Georgia" w:cs="Segoe UI"/>
          <w:color w:val="2C2F34"/>
          <w:sz w:val="20"/>
          <w:szCs w:val="20"/>
        </w:rPr>
        <w:t>Undoubtedly you have progress to make.</w:t>
      </w:r>
      <w:ins w:id="32" w:author="Caleb" w:date="2018-12-19T11:41:00Z">
        <w:r w:rsidR="00D25005">
          <w:rPr>
            <w:rFonts w:ascii="Georgia" w:eastAsia="Times New Roman" w:hAnsi="Georgia" w:cs="Segoe UI"/>
            <w:color w:val="2C2F34"/>
            <w:sz w:val="20"/>
            <w:szCs w:val="20"/>
          </w:rPr>
          <w:t xml:space="preserve"> </w:t>
        </w:r>
      </w:ins>
      <w:r w:rsidRPr="00D67325">
        <w:rPr>
          <w:rFonts w:ascii="Georgia" w:eastAsia="Times New Roman" w:hAnsi="Georgia" w:cs="Segoe UI"/>
          <w:color w:val="2C2F34"/>
          <w:sz w:val="20"/>
          <w:szCs w:val="20"/>
        </w:rPr>
        <w:t xml:space="preserve"> So do I. </w:t>
      </w:r>
      <w:ins w:id="33" w:author="Caleb" w:date="2018-12-19T11:39:00Z">
        <w:r w:rsidR="00D25005">
          <w:rPr>
            <w:rFonts w:ascii="Georgia" w:eastAsia="Times New Roman" w:hAnsi="Georgia" w:cs="Segoe UI"/>
            <w:color w:val="2C2F34"/>
            <w:sz w:val="20"/>
            <w:szCs w:val="20"/>
          </w:rPr>
          <w:t xml:space="preserve"> </w:t>
        </w:r>
      </w:ins>
      <w:r w:rsidRPr="00D67325">
        <w:rPr>
          <w:rFonts w:ascii="Georgia" w:eastAsia="Times New Roman" w:hAnsi="Georgia" w:cs="Segoe UI"/>
          <w:color w:val="2C2F34"/>
          <w:sz w:val="20"/>
          <w:szCs w:val="20"/>
        </w:rPr>
        <w:t>The good news</w:t>
      </w:r>
      <w:del w:id="34" w:author="Caleb" w:date="2018-12-19T11:40:00Z">
        <w:r w:rsidRPr="00D67325" w:rsidDel="00D25005">
          <w:rPr>
            <w:rFonts w:ascii="Georgia" w:eastAsia="Times New Roman" w:hAnsi="Georgia" w:cs="Segoe UI"/>
            <w:color w:val="2C2F34"/>
            <w:sz w:val="20"/>
            <w:szCs w:val="20"/>
          </w:rPr>
          <w:delText xml:space="preserve">? </w:delText>
        </w:r>
      </w:del>
      <w:ins w:id="35" w:author="Caleb" w:date="2018-12-19T11:40:00Z">
        <w:r w:rsidR="00D25005">
          <w:rPr>
            <w:rFonts w:ascii="Georgia" w:eastAsia="Times New Roman" w:hAnsi="Georgia" w:cs="Segoe UI"/>
            <w:color w:val="2C2F34"/>
            <w:sz w:val="20"/>
            <w:szCs w:val="20"/>
          </w:rPr>
          <w:t>…</w:t>
        </w:r>
      </w:ins>
      <w:r w:rsidRPr="00D67325">
        <w:rPr>
          <w:rFonts w:ascii="Georgia" w:eastAsia="Times New Roman" w:hAnsi="Georgia" w:cs="Segoe UI"/>
          <w:color w:val="2C2F34"/>
          <w:sz w:val="20"/>
          <w:szCs w:val="20"/>
        </w:rPr>
        <w:t>Jesus said in Luke 5:31-32:</w:t>
      </w:r>
    </w:p>
    <w:p w14:paraId="308CF189" w14:textId="77777777" w:rsidR="00D67325" w:rsidRPr="00D67325" w:rsidRDefault="00D67325" w:rsidP="00D67325">
      <w:pPr>
        <w:shd w:val="clear" w:color="auto" w:fill="FFFFFF"/>
        <w:spacing w:before="100" w:beforeAutospacing="1" w:after="100" w:afterAutospacing="1" w:line="315" w:lineRule="atLeast"/>
        <w:rPr>
          <w:rFonts w:ascii="Georgia" w:eastAsia="Times New Roman" w:hAnsi="Georgia" w:cs="Segoe UI"/>
          <w:color w:val="2C2F34"/>
          <w:sz w:val="20"/>
          <w:szCs w:val="20"/>
        </w:rPr>
      </w:pPr>
      <w:r w:rsidRPr="00D67325">
        <w:rPr>
          <w:rFonts w:ascii="Georgia" w:eastAsia="Times New Roman" w:hAnsi="Georgia" w:cs="Segoe UI"/>
          <w:color w:val="2C2F34"/>
          <w:sz w:val="20"/>
          <w:szCs w:val="20"/>
        </w:rPr>
        <w:t xml:space="preserve">“Those who are well have no need of a physician, but those who are sick. </w:t>
      </w:r>
      <w:ins w:id="36" w:author="Caleb" w:date="2018-12-19T11:40:00Z">
        <w:r w:rsidR="00D25005">
          <w:rPr>
            <w:rFonts w:ascii="Georgia" w:eastAsia="Times New Roman" w:hAnsi="Georgia" w:cs="Segoe UI"/>
            <w:color w:val="2C2F34"/>
            <w:sz w:val="20"/>
            <w:szCs w:val="20"/>
          </w:rPr>
          <w:t xml:space="preserve"> </w:t>
        </w:r>
      </w:ins>
      <w:r w:rsidRPr="00D67325">
        <w:rPr>
          <w:rFonts w:ascii="Georgia" w:eastAsia="Times New Roman" w:hAnsi="Georgia" w:cs="Segoe UI"/>
          <w:color w:val="2C2F34"/>
          <w:sz w:val="20"/>
          <w:szCs w:val="20"/>
        </w:rPr>
        <w:t>I have not come to call the righteous but sinners to repentance.”</w:t>
      </w:r>
    </w:p>
    <w:p w14:paraId="2A1AF1AF" w14:textId="77777777" w:rsidR="00D67325" w:rsidRPr="00D67325" w:rsidRDefault="00D67325" w:rsidP="00D67325">
      <w:pPr>
        <w:shd w:val="clear" w:color="auto" w:fill="FFFFFF"/>
        <w:spacing w:before="100" w:beforeAutospacing="1" w:after="100" w:afterAutospacing="1" w:line="315" w:lineRule="atLeast"/>
        <w:rPr>
          <w:rFonts w:ascii="Georgia" w:eastAsia="Times New Roman" w:hAnsi="Georgia" w:cs="Segoe UI"/>
          <w:color w:val="2C2F34"/>
          <w:sz w:val="20"/>
          <w:szCs w:val="20"/>
        </w:rPr>
      </w:pPr>
      <w:r w:rsidRPr="00D67325">
        <w:rPr>
          <w:rFonts w:ascii="Georgia" w:eastAsia="Times New Roman" w:hAnsi="Georgia" w:cs="Segoe UI"/>
          <w:color w:val="2C2F34"/>
          <w:sz w:val="20"/>
          <w:szCs w:val="20"/>
        </w:rPr>
        <w:t xml:space="preserve">Healing </w:t>
      </w:r>
      <w:r w:rsidRPr="00D67325">
        <w:rPr>
          <w:rFonts w:ascii="Georgia" w:eastAsia="Times New Roman" w:hAnsi="Georgia" w:cs="Segoe UI"/>
          <w:i/>
          <w:iCs/>
          <w:color w:val="2C2F34"/>
          <w:sz w:val="20"/>
          <w:szCs w:val="20"/>
        </w:rPr>
        <w:t>is</w:t>
      </w:r>
      <w:r w:rsidRPr="00D67325">
        <w:rPr>
          <w:rFonts w:ascii="Georgia" w:eastAsia="Times New Roman" w:hAnsi="Georgia" w:cs="Segoe UI"/>
          <w:color w:val="2C2F34"/>
          <w:sz w:val="20"/>
          <w:szCs w:val="20"/>
        </w:rPr>
        <w:t xml:space="preserve"> available. </w:t>
      </w:r>
      <w:ins w:id="37" w:author="Caleb" w:date="2018-12-19T11:40:00Z">
        <w:r w:rsidR="00D25005">
          <w:rPr>
            <w:rFonts w:ascii="Georgia" w:eastAsia="Times New Roman" w:hAnsi="Georgia" w:cs="Segoe UI"/>
            <w:color w:val="2C2F34"/>
            <w:sz w:val="20"/>
            <w:szCs w:val="20"/>
          </w:rPr>
          <w:t xml:space="preserve"> </w:t>
        </w:r>
      </w:ins>
      <w:r w:rsidRPr="00D67325">
        <w:rPr>
          <w:rFonts w:ascii="Georgia" w:eastAsia="Times New Roman" w:hAnsi="Georgia" w:cs="Segoe UI"/>
          <w:color w:val="2C2F34"/>
          <w:sz w:val="20"/>
          <w:szCs w:val="20"/>
        </w:rPr>
        <w:t xml:space="preserve">The Great Physician </w:t>
      </w:r>
      <w:r w:rsidRPr="00D67325">
        <w:rPr>
          <w:rFonts w:ascii="Georgia" w:eastAsia="Times New Roman" w:hAnsi="Georgia" w:cs="Segoe UI"/>
          <w:i/>
          <w:iCs/>
          <w:color w:val="2C2F34"/>
          <w:sz w:val="20"/>
          <w:szCs w:val="20"/>
        </w:rPr>
        <w:t>is</w:t>
      </w:r>
      <w:r w:rsidRPr="00D67325">
        <w:rPr>
          <w:rFonts w:ascii="Georgia" w:eastAsia="Times New Roman" w:hAnsi="Georgia" w:cs="Segoe UI"/>
          <w:color w:val="2C2F34"/>
          <w:sz w:val="20"/>
          <w:szCs w:val="20"/>
        </w:rPr>
        <w:t xml:space="preserve"> calling. </w:t>
      </w:r>
      <w:ins w:id="38" w:author="Caleb" w:date="2018-12-19T11:40:00Z">
        <w:r w:rsidR="00D25005">
          <w:rPr>
            <w:rFonts w:ascii="Georgia" w:eastAsia="Times New Roman" w:hAnsi="Georgia" w:cs="Segoe UI"/>
            <w:color w:val="2C2F34"/>
            <w:sz w:val="20"/>
            <w:szCs w:val="20"/>
          </w:rPr>
          <w:t xml:space="preserve"> </w:t>
        </w:r>
      </w:ins>
      <w:r w:rsidRPr="00D67325">
        <w:rPr>
          <w:rFonts w:ascii="Georgia" w:eastAsia="Times New Roman" w:hAnsi="Georgia" w:cs="Segoe UI"/>
          <w:color w:val="2C2F34"/>
          <w:sz w:val="20"/>
          <w:szCs w:val="20"/>
        </w:rPr>
        <w:t>The question</w:t>
      </w:r>
      <w:del w:id="39" w:author="Caleb" w:date="2018-12-19T11:42:00Z">
        <w:r w:rsidRPr="00D67325" w:rsidDel="00D25005">
          <w:rPr>
            <w:rFonts w:ascii="Georgia" w:eastAsia="Times New Roman" w:hAnsi="Georgia" w:cs="Segoe UI"/>
            <w:color w:val="2C2F34"/>
            <w:sz w:val="20"/>
            <w:szCs w:val="20"/>
          </w:rPr>
          <w:delText xml:space="preserve">? </w:delText>
        </w:r>
      </w:del>
      <w:ins w:id="40" w:author="Caleb" w:date="2018-12-19T11:42:00Z">
        <w:r w:rsidR="00D25005">
          <w:rPr>
            <w:rFonts w:ascii="Georgia" w:eastAsia="Times New Roman" w:hAnsi="Georgia" w:cs="Segoe UI"/>
            <w:color w:val="2C2F34"/>
            <w:sz w:val="20"/>
            <w:szCs w:val="20"/>
          </w:rPr>
          <w:t>…</w:t>
        </w:r>
      </w:ins>
      <w:r w:rsidRPr="00D67325">
        <w:rPr>
          <w:rFonts w:ascii="Georgia" w:eastAsia="Times New Roman" w:hAnsi="Georgia" w:cs="Segoe UI"/>
          <w:color w:val="2C2F34"/>
          <w:sz w:val="20"/>
          <w:szCs w:val="20"/>
        </w:rPr>
        <w:t>Will I give him complete and total access to my heart in order that he might do his work of transformation in me?</w:t>
      </w:r>
    </w:p>
    <w:p w14:paraId="66B6830A" w14:textId="77777777" w:rsidR="001F7EAE" w:rsidRDefault="001F7EAE"/>
    <w:sectPr w:rsidR="001F7EA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3" w:author="Caleb" w:date="2018-12-19T11:44:00Z" w:initials="C">
    <w:p w14:paraId="55EF877F" w14:textId="77777777" w:rsidR="0029786A" w:rsidRDefault="0029786A">
      <w:pPr>
        <w:pStyle w:val="CommentText"/>
      </w:pPr>
      <w:r>
        <w:rPr>
          <w:rStyle w:val="CommentReference"/>
        </w:rPr>
        <w:annotationRef/>
      </w:r>
      <w:r>
        <w:t xml:space="preserve">I was expecting a question here like the other paragraphs.  If you don’t agree, feel free to remove or tweak </w:t>
      </w:r>
      <w:bookmarkStart w:id="27" w:name="_GoBack"/>
      <w:bookmarkEnd w:id="27"/>
      <w:r>
        <w:t xml:space="preserve">my edits.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5EF877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5EF877F" w16cid:durableId="1FC4AD8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aleb">
    <w15:presenceInfo w15:providerId="None" w15:userId="Cale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325"/>
    <w:rsid w:val="001F7EAE"/>
    <w:rsid w:val="0029786A"/>
    <w:rsid w:val="00463847"/>
    <w:rsid w:val="008F123E"/>
    <w:rsid w:val="00D25005"/>
    <w:rsid w:val="00D67325"/>
    <w:rsid w:val="00F970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60792"/>
  <w15:chartTrackingRefBased/>
  <w15:docId w15:val="{BC154C40-1389-4AE6-8440-27DDA46B9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D67325"/>
    <w:pPr>
      <w:spacing w:before="100" w:beforeAutospacing="1" w:after="100" w:afterAutospacing="1" w:line="240" w:lineRule="auto"/>
      <w:outlineLvl w:val="0"/>
    </w:pPr>
    <w:rPr>
      <w:rFonts w:ascii="Georgia" w:eastAsia="Times New Roman" w:hAnsi="Georgia" w:cs="Times New Roman"/>
      <w:b/>
      <w:bCs/>
      <w:kern w:val="36"/>
      <w:sz w:val="62"/>
      <w:szCs w:val="6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7325"/>
    <w:rPr>
      <w:rFonts w:ascii="Georgia" w:eastAsia="Times New Roman" w:hAnsi="Georgia" w:cs="Times New Roman"/>
      <w:b/>
      <w:bCs/>
      <w:kern w:val="36"/>
      <w:sz w:val="62"/>
      <w:szCs w:val="62"/>
    </w:rPr>
  </w:style>
  <w:style w:type="character" w:styleId="Hyperlink">
    <w:name w:val="Hyperlink"/>
    <w:basedOn w:val="DefaultParagraphFont"/>
    <w:uiPriority w:val="99"/>
    <w:semiHidden/>
    <w:unhideWhenUsed/>
    <w:rsid w:val="00D67325"/>
    <w:rPr>
      <w:strike w:val="0"/>
      <w:dstrike w:val="0"/>
      <w:color w:val="333333"/>
      <w:u w:val="none"/>
      <w:effect w:val="none"/>
      <w:shd w:val="clear" w:color="auto" w:fill="auto"/>
    </w:rPr>
  </w:style>
  <w:style w:type="character" w:styleId="Emphasis">
    <w:name w:val="Emphasis"/>
    <w:basedOn w:val="DefaultParagraphFont"/>
    <w:uiPriority w:val="20"/>
    <w:qFormat/>
    <w:rsid w:val="00D67325"/>
    <w:rPr>
      <w:i/>
      <w:iCs/>
    </w:rPr>
  </w:style>
  <w:style w:type="character" w:styleId="Strong">
    <w:name w:val="Strong"/>
    <w:basedOn w:val="DefaultParagraphFont"/>
    <w:uiPriority w:val="22"/>
    <w:qFormat/>
    <w:rsid w:val="00D67325"/>
    <w:rPr>
      <w:b/>
      <w:bCs/>
    </w:rPr>
  </w:style>
  <w:style w:type="paragraph" w:styleId="NormalWeb">
    <w:name w:val="Normal (Web)"/>
    <w:basedOn w:val="Normal"/>
    <w:uiPriority w:val="99"/>
    <w:semiHidden/>
    <w:unhideWhenUsed/>
    <w:rsid w:val="00D67325"/>
    <w:pPr>
      <w:spacing w:before="100" w:beforeAutospacing="1" w:after="100" w:afterAutospacing="1" w:line="315" w:lineRule="atLeast"/>
    </w:pPr>
    <w:rPr>
      <w:rFonts w:ascii="Times New Roman" w:eastAsia="Times New Roman" w:hAnsi="Times New Roman" w:cs="Times New Roman"/>
      <w:sz w:val="24"/>
      <w:szCs w:val="24"/>
    </w:rPr>
  </w:style>
  <w:style w:type="character" w:customStyle="1" w:styleId="meta-author-avatar2">
    <w:name w:val="meta-author-avatar2"/>
    <w:basedOn w:val="DefaultParagraphFont"/>
    <w:rsid w:val="00D67325"/>
  </w:style>
  <w:style w:type="character" w:customStyle="1" w:styleId="meta-author2">
    <w:name w:val="meta-author2"/>
    <w:basedOn w:val="DefaultParagraphFont"/>
    <w:rsid w:val="00D67325"/>
  </w:style>
  <w:style w:type="character" w:customStyle="1" w:styleId="date2">
    <w:name w:val="date2"/>
    <w:basedOn w:val="DefaultParagraphFont"/>
    <w:rsid w:val="00D67325"/>
  </w:style>
  <w:style w:type="character" w:styleId="CommentReference">
    <w:name w:val="annotation reference"/>
    <w:basedOn w:val="DefaultParagraphFont"/>
    <w:uiPriority w:val="99"/>
    <w:semiHidden/>
    <w:unhideWhenUsed/>
    <w:rsid w:val="0029786A"/>
    <w:rPr>
      <w:sz w:val="16"/>
      <w:szCs w:val="16"/>
    </w:rPr>
  </w:style>
  <w:style w:type="paragraph" w:styleId="CommentText">
    <w:name w:val="annotation text"/>
    <w:basedOn w:val="Normal"/>
    <w:link w:val="CommentTextChar"/>
    <w:uiPriority w:val="99"/>
    <w:semiHidden/>
    <w:unhideWhenUsed/>
    <w:rsid w:val="0029786A"/>
    <w:pPr>
      <w:spacing w:line="240" w:lineRule="auto"/>
    </w:pPr>
    <w:rPr>
      <w:sz w:val="20"/>
      <w:szCs w:val="20"/>
    </w:rPr>
  </w:style>
  <w:style w:type="character" w:customStyle="1" w:styleId="CommentTextChar">
    <w:name w:val="Comment Text Char"/>
    <w:basedOn w:val="DefaultParagraphFont"/>
    <w:link w:val="CommentText"/>
    <w:uiPriority w:val="99"/>
    <w:semiHidden/>
    <w:rsid w:val="0029786A"/>
    <w:rPr>
      <w:sz w:val="20"/>
      <w:szCs w:val="20"/>
    </w:rPr>
  </w:style>
  <w:style w:type="paragraph" w:styleId="CommentSubject">
    <w:name w:val="annotation subject"/>
    <w:basedOn w:val="CommentText"/>
    <w:next w:val="CommentText"/>
    <w:link w:val="CommentSubjectChar"/>
    <w:uiPriority w:val="99"/>
    <w:semiHidden/>
    <w:unhideWhenUsed/>
    <w:rsid w:val="0029786A"/>
    <w:rPr>
      <w:b/>
      <w:bCs/>
    </w:rPr>
  </w:style>
  <w:style w:type="character" w:customStyle="1" w:styleId="CommentSubjectChar">
    <w:name w:val="Comment Subject Char"/>
    <w:basedOn w:val="CommentTextChar"/>
    <w:link w:val="CommentSubject"/>
    <w:uiPriority w:val="99"/>
    <w:semiHidden/>
    <w:rsid w:val="0029786A"/>
    <w:rPr>
      <w:b/>
      <w:bCs/>
      <w:sz w:val="20"/>
      <w:szCs w:val="20"/>
    </w:rPr>
  </w:style>
  <w:style w:type="paragraph" w:styleId="BalloonText">
    <w:name w:val="Balloon Text"/>
    <w:basedOn w:val="Normal"/>
    <w:link w:val="BalloonTextChar"/>
    <w:uiPriority w:val="99"/>
    <w:semiHidden/>
    <w:unhideWhenUsed/>
    <w:rsid w:val="0029786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786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0166041">
      <w:bodyDiv w:val="1"/>
      <w:marLeft w:val="0"/>
      <w:marRight w:val="0"/>
      <w:marTop w:val="0"/>
      <w:marBottom w:val="0"/>
      <w:divBdr>
        <w:top w:val="none" w:sz="0" w:space="0" w:color="auto"/>
        <w:left w:val="none" w:sz="0" w:space="0" w:color="auto"/>
        <w:bottom w:val="none" w:sz="0" w:space="0" w:color="auto"/>
        <w:right w:val="none" w:sz="0" w:space="0" w:color="auto"/>
      </w:divBdr>
      <w:divsChild>
        <w:div w:id="1390155240">
          <w:marLeft w:val="0"/>
          <w:marRight w:val="0"/>
          <w:marTop w:val="0"/>
          <w:marBottom w:val="0"/>
          <w:divBdr>
            <w:top w:val="none" w:sz="0" w:space="0" w:color="auto"/>
            <w:left w:val="none" w:sz="0" w:space="0" w:color="auto"/>
            <w:bottom w:val="none" w:sz="0" w:space="0" w:color="auto"/>
            <w:right w:val="none" w:sz="0" w:space="0" w:color="auto"/>
          </w:divBdr>
          <w:divsChild>
            <w:div w:id="2121991978">
              <w:marLeft w:val="0"/>
              <w:marRight w:val="0"/>
              <w:marTop w:val="0"/>
              <w:marBottom w:val="0"/>
              <w:divBdr>
                <w:top w:val="none" w:sz="0" w:space="0" w:color="auto"/>
                <w:left w:val="none" w:sz="0" w:space="0" w:color="auto"/>
                <w:bottom w:val="none" w:sz="0" w:space="0" w:color="auto"/>
                <w:right w:val="none" w:sz="0" w:space="0" w:color="auto"/>
              </w:divBdr>
              <w:divsChild>
                <w:div w:id="1596131208">
                  <w:marLeft w:val="0"/>
                  <w:marRight w:val="0"/>
                  <w:marTop w:val="0"/>
                  <w:marBottom w:val="0"/>
                  <w:divBdr>
                    <w:top w:val="none" w:sz="0" w:space="0" w:color="auto"/>
                    <w:left w:val="none" w:sz="0" w:space="0" w:color="auto"/>
                    <w:bottom w:val="none" w:sz="0" w:space="0" w:color="auto"/>
                    <w:right w:val="none" w:sz="0" w:space="0" w:color="auto"/>
                  </w:divBdr>
                  <w:divsChild>
                    <w:div w:id="1799840829">
                      <w:marLeft w:val="0"/>
                      <w:marRight w:val="0"/>
                      <w:marTop w:val="450"/>
                      <w:marBottom w:val="0"/>
                      <w:divBdr>
                        <w:top w:val="none" w:sz="0" w:space="0" w:color="auto"/>
                        <w:left w:val="none" w:sz="0" w:space="0" w:color="auto"/>
                        <w:bottom w:val="none" w:sz="0" w:space="0" w:color="auto"/>
                        <w:right w:val="none" w:sz="0" w:space="0" w:color="auto"/>
                      </w:divBdr>
                      <w:divsChild>
                        <w:div w:id="1935357355">
                          <w:marLeft w:val="0"/>
                          <w:marRight w:val="0"/>
                          <w:marTop w:val="0"/>
                          <w:marBottom w:val="0"/>
                          <w:divBdr>
                            <w:top w:val="none" w:sz="0" w:space="0" w:color="auto"/>
                            <w:left w:val="none" w:sz="0" w:space="0" w:color="auto"/>
                            <w:bottom w:val="none" w:sz="0" w:space="0" w:color="auto"/>
                            <w:right w:val="none" w:sz="0" w:space="0" w:color="auto"/>
                          </w:divBdr>
                          <w:divsChild>
                            <w:div w:id="1014574216">
                              <w:marLeft w:val="0"/>
                              <w:marRight w:val="0"/>
                              <w:marTop w:val="0"/>
                              <w:marBottom w:val="300"/>
                              <w:divBdr>
                                <w:top w:val="none" w:sz="0" w:space="0" w:color="auto"/>
                                <w:left w:val="none" w:sz="0" w:space="0" w:color="auto"/>
                                <w:bottom w:val="none" w:sz="0" w:space="0" w:color="auto"/>
                                <w:right w:val="none" w:sz="0" w:space="0" w:color="auto"/>
                              </w:divBdr>
                              <w:divsChild>
                                <w:div w:id="156690963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46867503">
                          <w:marLeft w:val="0"/>
                          <w:marRight w:val="0"/>
                          <w:marTop w:val="0"/>
                          <w:marBottom w:val="0"/>
                          <w:divBdr>
                            <w:top w:val="none" w:sz="0" w:space="0" w:color="auto"/>
                            <w:left w:val="none" w:sz="0" w:space="0" w:color="auto"/>
                            <w:bottom w:val="none" w:sz="0" w:space="0" w:color="auto"/>
                            <w:right w:val="none" w:sz="0" w:space="0" w:color="auto"/>
                          </w:divBdr>
                        </w:div>
                      </w:divsChild>
                    </w:div>
                    <w:div w:id="820780133">
                      <w:marLeft w:val="0"/>
                      <w:marRight w:val="0"/>
                      <w:marTop w:val="450"/>
                      <w:marBottom w:val="0"/>
                      <w:divBdr>
                        <w:top w:val="none" w:sz="0" w:space="0" w:color="auto"/>
                        <w:left w:val="none" w:sz="0" w:space="0" w:color="auto"/>
                        <w:bottom w:val="none" w:sz="0" w:space="0" w:color="auto"/>
                        <w:right w:val="none" w:sz="0" w:space="0" w:color="auto"/>
                      </w:divBdr>
                      <w:divsChild>
                        <w:div w:id="1636062252">
                          <w:marLeft w:val="-225"/>
                          <w:marRight w:val="-225"/>
                          <w:marTop w:val="0"/>
                          <w:marBottom w:val="0"/>
                          <w:divBdr>
                            <w:top w:val="none" w:sz="0" w:space="0" w:color="auto"/>
                            <w:left w:val="none" w:sz="0" w:space="0" w:color="auto"/>
                            <w:bottom w:val="none" w:sz="0" w:space="0" w:color="auto"/>
                            <w:right w:val="none" w:sz="0" w:space="0" w:color="auto"/>
                          </w:divBdr>
                          <w:divsChild>
                            <w:div w:id="272590214">
                              <w:marLeft w:val="0"/>
                              <w:marRight w:val="0"/>
                              <w:marTop w:val="0"/>
                              <w:marBottom w:val="0"/>
                              <w:divBdr>
                                <w:top w:val="none" w:sz="0" w:space="0" w:color="auto"/>
                                <w:left w:val="none" w:sz="0" w:space="0" w:color="auto"/>
                                <w:bottom w:val="none" w:sz="0" w:space="0" w:color="auto"/>
                                <w:right w:val="none" w:sz="0" w:space="0" w:color="auto"/>
                              </w:divBdr>
                              <w:divsChild>
                                <w:div w:id="73382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ngodsimage.com/category/daily-bible-reading/" TargetMode="External"/><Relationship Id="rId13" Type="http://schemas.microsoft.com/office/2011/relationships/people" Target="people.xml"/><Relationship Id="rId3" Type="http://schemas.openxmlformats.org/officeDocument/2006/relationships/webSettings" Target="webSettings.xml"/><Relationship Id="rId7" Type="http://schemas.openxmlformats.org/officeDocument/2006/relationships/hyperlink" Target="http://www.ingodsimage.com/author/admin/"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11" Type="http://schemas.microsoft.com/office/2016/09/relationships/commentsIds" Target="commentsIds.xml"/><Relationship Id="rId5" Type="http://schemas.openxmlformats.org/officeDocument/2006/relationships/hyperlink" Target="http://www.ingodsimage.com/author/admin/" TargetMode="External"/><Relationship Id="rId10" Type="http://schemas.microsoft.com/office/2011/relationships/commentsExtended" Target="commentsExtended.xml"/><Relationship Id="rId4" Type="http://schemas.openxmlformats.org/officeDocument/2006/relationships/image" Target="media/image1.jpeg"/><Relationship Id="rId9" Type="http://schemas.openxmlformats.org/officeDocument/2006/relationships/comments" Target="comment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465</Words>
  <Characters>2657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Stephens, Timothy S</dc:creator>
  <cp:keywords/>
  <dc:description/>
  <cp:lastModifiedBy>Caleb</cp:lastModifiedBy>
  <cp:revision>2</cp:revision>
  <dcterms:created xsi:type="dcterms:W3CDTF">2018-12-19T16:45:00Z</dcterms:created>
  <dcterms:modified xsi:type="dcterms:W3CDTF">2018-12-19T16:45:00Z</dcterms:modified>
</cp:coreProperties>
</file>