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CA452" w14:textId="77777777" w:rsidR="00F4041A" w:rsidRPr="009645AA" w:rsidRDefault="00F4041A" w:rsidP="00570750">
      <w:pPr>
        <w:spacing w:before="100" w:beforeAutospacing="1" w:after="100" w:afterAutospacing="1" w:line="240" w:lineRule="auto"/>
        <w:jc w:val="center"/>
        <w:outlineLvl w:val="0"/>
        <w:rPr>
          <w:rFonts w:ascii="Georgia" w:eastAsia="Times New Roman" w:hAnsi="Georgia" w:cs="Segoe UI"/>
          <w:b/>
          <w:bCs/>
          <w:color w:val="2C2F34"/>
          <w:kern w:val="36"/>
          <w:sz w:val="40"/>
          <w:szCs w:val="40"/>
          <w:rPrChange w:id="0" w:author="Stephens, Timothy S" w:date="2018-11-19T08:52:00Z">
            <w:rPr>
              <w:rFonts w:ascii="Georgia" w:eastAsia="Times New Roman" w:hAnsi="Georgia" w:cs="Segoe UI"/>
              <w:b/>
              <w:bCs/>
              <w:color w:val="2C2F34"/>
              <w:kern w:val="36"/>
              <w:sz w:val="62"/>
              <w:szCs w:val="62"/>
            </w:rPr>
          </w:rPrChange>
        </w:rPr>
      </w:pPr>
      <w:r w:rsidRPr="009645AA">
        <w:rPr>
          <w:rFonts w:ascii="Georgia" w:eastAsia="Times New Roman" w:hAnsi="Georgia" w:cs="Segoe UI"/>
          <w:b/>
          <w:bCs/>
          <w:color w:val="2C2F34"/>
          <w:kern w:val="36"/>
          <w:sz w:val="40"/>
          <w:szCs w:val="40"/>
          <w:rPrChange w:id="1" w:author="Stephens, Timothy S" w:date="2018-11-19T08:52:00Z">
            <w:rPr>
              <w:rFonts w:ascii="Georgia" w:eastAsia="Times New Roman" w:hAnsi="Georgia" w:cs="Segoe UI"/>
              <w:b/>
              <w:bCs/>
              <w:color w:val="2C2F34"/>
              <w:kern w:val="36"/>
              <w:sz w:val="62"/>
              <w:szCs w:val="62"/>
            </w:rPr>
          </w:rPrChange>
        </w:rPr>
        <w:t>Make Sure to Put What Matters</w:t>
      </w:r>
      <w:r w:rsidRPr="009645AA">
        <w:rPr>
          <w:rFonts w:ascii="MS Mincho" w:eastAsia="MS Mincho" w:hAnsi="MS Mincho" w:cs="MS Mincho"/>
          <w:b/>
          <w:bCs/>
          <w:color w:val="2C2F34"/>
          <w:kern w:val="36"/>
          <w:sz w:val="40"/>
          <w:szCs w:val="40"/>
          <w:rPrChange w:id="2" w:author="Stephens, Timothy S" w:date="2018-11-19T08:52:00Z">
            <w:rPr>
              <w:rFonts w:ascii="MS Mincho" w:eastAsia="MS Mincho" w:hAnsi="MS Mincho" w:cs="MS Mincho"/>
              <w:b/>
              <w:bCs/>
              <w:color w:val="2C2F34"/>
              <w:kern w:val="36"/>
              <w:sz w:val="62"/>
              <w:szCs w:val="62"/>
            </w:rPr>
          </w:rPrChange>
        </w:rPr>
        <w:t> </w:t>
      </w:r>
      <w:r w:rsidRPr="009645AA">
        <w:rPr>
          <w:rFonts w:ascii="Georgia" w:eastAsia="Times New Roman" w:hAnsi="Georgia" w:cs="Segoe UI"/>
          <w:b/>
          <w:bCs/>
          <w:color w:val="2C2F34"/>
          <w:kern w:val="36"/>
          <w:sz w:val="40"/>
          <w:szCs w:val="40"/>
          <w:rPrChange w:id="3" w:author="Stephens, Timothy S" w:date="2018-11-19T08:52:00Z">
            <w:rPr>
              <w:rFonts w:ascii="Georgia" w:eastAsia="Times New Roman" w:hAnsi="Georgia" w:cs="Segoe UI"/>
              <w:b/>
              <w:bCs/>
              <w:color w:val="2C2F34"/>
              <w:kern w:val="36"/>
              <w:sz w:val="62"/>
              <w:szCs w:val="62"/>
            </w:rPr>
          </w:rPrChange>
        </w:rPr>
        <w:t xml:space="preserve"> Most </w:t>
      </w:r>
      <w:r w:rsidRPr="009645AA">
        <w:rPr>
          <w:rFonts w:ascii="Georgia" w:eastAsia="Times New Roman" w:hAnsi="Georgia" w:cs="Georgia"/>
          <w:b/>
          <w:bCs/>
          <w:color w:val="2C2F34"/>
          <w:kern w:val="36"/>
          <w:sz w:val="40"/>
          <w:szCs w:val="40"/>
          <w:rPrChange w:id="4" w:author="Stephens, Timothy S" w:date="2018-11-19T08:52:00Z">
            <w:rPr>
              <w:rFonts w:ascii="Georgia" w:eastAsia="Times New Roman" w:hAnsi="Georgia" w:cs="Georgia"/>
              <w:b/>
              <w:bCs/>
              <w:color w:val="2C2F34"/>
              <w:kern w:val="36"/>
              <w:sz w:val="62"/>
              <w:szCs w:val="62"/>
            </w:rPr>
          </w:rPrChange>
        </w:rPr>
        <w:t>“</w:t>
      </w:r>
      <w:r w:rsidRPr="009645AA">
        <w:rPr>
          <w:rFonts w:ascii="Georgia" w:eastAsia="Times New Roman" w:hAnsi="Georgia" w:cs="Segoe UI"/>
          <w:b/>
          <w:bCs/>
          <w:color w:val="2C2F34"/>
          <w:kern w:val="36"/>
          <w:sz w:val="40"/>
          <w:szCs w:val="40"/>
          <w:rPrChange w:id="5" w:author="Stephens, Timothy S" w:date="2018-11-19T08:52:00Z">
            <w:rPr>
              <w:rFonts w:ascii="Georgia" w:eastAsia="Times New Roman" w:hAnsi="Georgia" w:cs="Segoe UI"/>
              <w:b/>
              <w:bCs/>
              <w:color w:val="2C2F34"/>
              <w:kern w:val="36"/>
              <w:sz w:val="62"/>
              <w:szCs w:val="62"/>
            </w:rPr>
          </w:rPrChange>
        </w:rPr>
        <w:t>Before Your Eyes</w:t>
      </w:r>
      <w:r w:rsidRPr="009645AA">
        <w:rPr>
          <w:rFonts w:ascii="Georgia" w:eastAsia="Times New Roman" w:hAnsi="Georgia" w:cs="Georgia"/>
          <w:b/>
          <w:bCs/>
          <w:color w:val="2C2F34"/>
          <w:kern w:val="36"/>
          <w:sz w:val="40"/>
          <w:szCs w:val="40"/>
          <w:rPrChange w:id="6" w:author="Stephens, Timothy S" w:date="2018-11-19T08:52:00Z">
            <w:rPr>
              <w:rFonts w:ascii="Georgia" w:eastAsia="Times New Roman" w:hAnsi="Georgia" w:cs="Georgia"/>
              <w:b/>
              <w:bCs/>
              <w:color w:val="2C2F34"/>
              <w:kern w:val="36"/>
              <w:sz w:val="62"/>
              <w:szCs w:val="62"/>
            </w:rPr>
          </w:rPrChange>
        </w:rPr>
        <w:t>”</w:t>
      </w:r>
      <w:r w:rsidRPr="009645AA">
        <w:rPr>
          <w:rFonts w:ascii="Georgia" w:eastAsia="Times New Roman" w:hAnsi="Georgia" w:cs="Segoe UI"/>
          <w:b/>
          <w:bCs/>
          <w:color w:val="2C2F34"/>
          <w:kern w:val="36"/>
          <w:sz w:val="40"/>
          <w:szCs w:val="40"/>
          <w:rPrChange w:id="7" w:author="Stephens, Timothy S" w:date="2018-11-19T08:52:00Z">
            <w:rPr>
              <w:rFonts w:ascii="Georgia" w:eastAsia="Times New Roman" w:hAnsi="Georgia" w:cs="Segoe UI"/>
              <w:b/>
              <w:bCs/>
              <w:color w:val="2C2F34"/>
              <w:kern w:val="36"/>
              <w:sz w:val="62"/>
              <w:szCs w:val="62"/>
            </w:rPr>
          </w:rPrChange>
        </w:rPr>
        <w:t xml:space="preserve"> This Week</w:t>
      </w:r>
    </w:p>
    <w:p w14:paraId="3DE8A4D2" w14:textId="6C8A0D28" w:rsidR="00F4041A" w:rsidDel="009645AA" w:rsidRDefault="00F4041A" w:rsidP="009645AA">
      <w:pPr>
        <w:spacing w:line="360" w:lineRule="atLeast"/>
        <w:jc w:val="center"/>
        <w:rPr>
          <w:del w:id="8" w:author="Stephens, Timothy S" w:date="2018-11-19T08:52:00Z"/>
          <w:rFonts w:ascii="Georgia" w:eastAsia="Times New Roman" w:hAnsi="Georgia" w:cs="Segoe UI"/>
          <w:color w:val="2C2F34"/>
          <w:sz w:val="20"/>
          <w:szCs w:val="20"/>
        </w:rPr>
        <w:pPrChange w:id="9" w:author="Stephens, Timothy S" w:date="2018-11-19T08:52:00Z">
          <w:pPr>
            <w:shd w:val="clear" w:color="auto" w:fill="FFFFFF"/>
            <w:spacing w:before="100" w:beforeAutospacing="1" w:after="100" w:afterAutospacing="1" w:line="315" w:lineRule="atLeast"/>
          </w:pPr>
        </w:pPrChange>
      </w:pPr>
      <w:r w:rsidRPr="00F4041A">
        <w:rPr>
          <w:rFonts w:ascii="Georgia" w:eastAsia="Times New Roman" w:hAnsi="Georgia" w:cs="Segoe UI"/>
          <w:noProof/>
          <w:color w:val="333333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27609BAC" wp14:editId="4040DDA4">
            <wp:simplePos x="0" y="0"/>
            <wp:positionH relativeFrom="margin">
              <wp:posOffset>171450</wp:posOffset>
            </wp:positionH>
            <wp:positionV relativeFrom="paragraph">
              <wp:posOffset>7620</wp:posOffset>
            </wp:positionV>
            <wp:extent cx="33337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0983" y="20983"/>
                <wp:lineTo x="20983" y="0"/>
                <wp:lineTo x="0" y="0"/>
              </wp:wrapPolygon>
            </wp:wrapTight>
            <wp:docPr id="3" name="Picture 3" descr="http://2.gravatar.com/avatar/e316002844f95d1c5ded19af6ec74a3f?s=140&amp;d=mm&amp;r=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e316002844f95d1c5ded19af6ec74a3f-0" descr="http://2.gravatar.com/avatar/e316002844f95d1c5ded19af6ec74a3f?s=140&amp;d=mm&amp;r=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5AA">
        <w:fldChar w:fldCharType="begin"/>
      </w:r>
      <w:r w:rsidR="009645AA">
        <w:instrText xml:space="preserve"> HYPERLINK "http://www.ingodsimage.com/author/admin/" \o "Jason Hardin" </w:instrText>
      </w:r>
      <w:r w:rsidR="009645AA">
        <w:fldChar w:fldCharType="separate"/>
      </w:r>
      <w:r w:rsidRPr="00F4041A">
        <w:rPr>
          <w:rFonts w:ascii="Times New Roman" w:eastAsia="Times New Roman" w:hAnsi="Times New Roman" w:cs="Segoe UI"/>
          <w:color w:val="333333"/>
          <w:sz w:val="18"/>
          <w:szCs w:val="18"/>
        </w:rPr>
        <w:t>Jason Hardin</w:t>
      </w:r>
      <w:r w:rsidR="009645AA">
        <w:rPr>
          <w:rFonts w:ascii="Times New Roman" w:eastAsia="Times New Roman" w:hAnsi="Times New Roman" w:cs="Segoe UI"/>
          <w:color w:val="333333"/>
          <w:sz w:val="18"/>
          <w:szCs w:val="18"/>
        </w:rPr>
        <w:fldChar w:fldCharType="end"/>
      </w:r>
      <w:r w:rsidRPr="00F4041A">
        <w:rPr>
          <w:rFonts w:ascii="Georgia" w:eastAsia="Times New Roman" w:hAnsi="Georgia" w:cs="Segoe UI"/>
          <w:color w:val="2C2F34"/>
          <w:sz w:val="18"/>
          <w:szCs w:val="18"/>
        </w:rPr>
        <w:t xml:space="preserve"> November 12, 2017</w:t>
      </w:r>
    </w:p>
    <w:p w14:paraId="0727B185" w14:textId="77777777" w:rsidR="009645AA" w:rsidRPr="00F4041A" w:rsidRDefault="009645AA" w:rsidP="009645AA">
      <w:pPr>
        <w:spacing w:line="360" w:lineRule="atLeast"/>
        <w:jc w:val="center"/>
        <w:rPr>
          <w:ins w:id="10" w:author="Stephens, Timothy S" w:date="2018-11-19T08:52:00Z"/>
          <w:rFonts w:ascii="Georgia" w:eastAsia="Times New Roman" w:hAnsi="Georgia" w:cs="Segoe UI"/>
          <w:color w:val="2C2F34"/>
          <w:sz w:val="18"/>
          <w:szCs w:val="18"/>
        </w:rPr>
        <w:pPrChange w:id="11" w:author="Stephens, Timothy S" w:date="2018-11-19T08:53:00Z">
          <w:pPr>
            <w:spacing w:line="360" w:lineRule="atLeast"/>
            <w:jc w:val="center"/>
          </w:pPr>
        </w:pPrChange>
      </w:pPr>
    </w:p>
    <w:p w14:paraId="2107EDA0" w14:textId="18D1E3B5" w:rsidR="00F4041A" w:rsidDel="009645AA" w:rsidRDefault="00F4041A" w:rsidP="009645AA">
      <w:pPr>
        <w:spacing w:line="360" w:lineRule="atLeast"/>
        <w:rPr>
          <w:del w:id="12" w:author="Stephens, Timothy S" w:date="2018-11-19T08:52:00Z"/>
          <w:rFonts w:ascii="Georgia" w:eastAsia="Times New Roman" w:hAnsi="Georgia" w:cs="Segoe UI"/>
          <w:color w:val="2C2F34"/>
          <w:sz w:val="20"/>
          <w:szCs w:val="20"/>
        </w:rPr>
        <w:pPrChange w:id="13" w:author="Stephens, Timothy S" w:date="2018-11-19T08:53:00Z">
          <w:pPr>
            <w:shd w:val="clear" w:color="auto" w:fill="FFFFFF"/>
            <w:spacing w:before="100" w:beforeAutospacing="1" w:after="100" w:afterAutospacing="1" w:line="315" w:lineRule="atLeast"/>
          </w:pPr>
        </w:pPrChange>
      </w:pPr>
    </w:p>
    <w:p w14:paraId="4719468F" w14:textId="77777777" w:rsidR="009645AA" w:rsidRPr="00F4041A" w:rsidRDefault="009645AA" w:rsidP="009645AA">
      <w:pPr>
        <w:spacing w:after="0" w:line="315" w:lineRule="atLeast"/>
        <w:rPr>
          <w:ins w:id="14" w:author="Stephens, Timothy S" w:date="2018-11-19T08:53:00Z"/>
          <w:rFonts w:ascii="Georgia" w:eastAsia="Times New Roman" w:hAnsi="Georgia" w:cs="Segoe UI"/>
          <w:color w:val="2C2F34"/>
          <w:sz w:val="20"/>
          <w:szCs w:val="20"/>
        </w:rPr>
        <w:pPrChange w:id="15" w:author="Stephens, Timothy S" w:date="2018-11-19T08:53:00Z">
          <w:pPr>
            <w:spacing w:after="0" w:line="315" w:lineRule="atLeast"/>
          </w:pPr>
        </w:pPrChange>
      </w:pPr>
      <w:bookmarkStart w:id="16" w:name="_GoBack"/>
      <w:bookmarkEnd w:id="16"/>
    </w:p>
    <w:p w14:paraId="4833C4BA" w14:textId="77777777" w:rsidR="00F4041A" w:rsidRPr="00F4041A" w:rsidRDefault="00F4041A" w:rsidP="009645AA">
      <w:pPr>
        <w:spacing w:line="360" w:lineRule="atLeast"/>
        <w:rPr>
          <w:rFonts w:ascii="Georgia" w:eastAsia="Times New Roman" w:hAnsi="Georgia" w:cs="Segoe UI"/>
          <w:color w:val="2C2F34"/>
          <w:sz w:val="20"/>
          <w:szCs w:val="20"/>
        </w:rPr>
        <w:pPrChange w:id="17" w:author="Stephens, Timothy S" w:date="2018-11-19T08:53:00Z">
          <w:pPr>
            <w:shd w:val="clear" w:color="auto" w:fill="FFFFFF"/>
            <w:spacing w:before="100" w:beforeAutospacing="1" w:after="100" w:afterAutospacing="1" w:line="315" w:lineRule="atLeast"/>
          </w:pPr>
        </w:pPrChange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In Psalm 26:3, David writes of God, “For your steadfast love is before my eyes.”</w:t>
      </w:r>
    </w:p>
    <w:p w14:paraId="050EF6DB" w14:textId="77777777" w:rsidR="00F4041A" w:rsidRPr="00F4041A" w:rsidRDefault="00F4041A" w:rsidP="00F4041A">
      <w:pPr>
        <w:shd w:val="clear" w:color="auto" w:fill="FFFFFF"/>
        <w:spacing w:before="100" w:beforeAutospacing="1" w:after="100" w:afterAutospacing="1" w:line="315" w:lineRule="atLeast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noProof/>
          <w:color w:val="2C2F34"/>
          <w:sz w:val="20"/>
          <w:szCs w:val="20"/>
        </w:rPr>
        <w:drawing>
          <wp:inline distT="0" distB="0" distL="0" distR="0" wp14:anchorId="1383B359" wp14:editId="3E841DD9">
            <wp:extent cx="5143500" cy="2130641"/>
            <wp:effectExtent l="0" t="0" r="0" b="3175"/>
            <wp:docPr id="1" name="Picture 1" descr="http://www.ingodsimage.com/wp-content/uploads/2017/11/ben-white-146947-1024x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godsimage.com/wp-content/uploads/2017/11/ben-white-146947-1024x4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806" cy="215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D686" w14:textId="77777777" w:rsidR="00F4041A" w:rsidRPr="00F4041A" w:rsidRDefault="00F4041A" w:rsidP="00F4041A">
      <w:pPr>
        <w:shd w:val="clear" w:color="auto" w:fill="FFFFFF"/>
        <w:spacing w:before="100" w:beforeAutospacing="1" w:after="100" w:afterAutospacing="1" w:line="315" w:lineRule="atLeast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Commercials, billboards, pop</w:t>
      </w:r>
      <w:ins w:id="18" w:author="Caleb" w:date="2018-11-16T09:42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>-</w:t>
        </w:r>
      </w:ins>
      <w:r w:rsidRPr="00F4041A">
        <w:rPr>
          <w:rFonts w:ascii="Georgia" w:eastAsia="Times New Roman" w:hAnsi="Georgia" w:cs="Segoe UI"/>
          <w:color w:val="2C2F34"/>
          <w:sz w:val="20"/>
          <w:szCs w:val="20"/>
        </w:rPr>
        <w:t xml:space="preserve">up ads, email notifications… all sorts of things will come “before our eyes” this week. </w:t>
      </w:r>
      <w:ins w:id="19" w:author="Caleb" w:date="2018-11-16T09:42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r w:rsidRPr="00F4041A">
        <w:rPr>
          <w:rFonts w:ascii="Georgia" w:eastAsia="Times New Roman" w:hAnsi="Georgia" w:cs="Segoe UI"/>
          <w:color w:val="2C2F34"/>
          <w:sz w:val="20"/>
          <w:szCs w:val="20"/>
        </w:rPr>
        <w:t xml:space="preserve">We’ll intentionally </w:t>
      </w:r>
      <w:r w:rsidRPr="00F4041A">
        <w:rPr>
          <w:rFonts w:ascii="Georgia" w:eastAsia="Times New Roman" w:hAnsi="Georgia" w:cs="Segoe UI"/>
          <w:i/>
          <w:iCs/>
          <w:color w:val="2C2F34"/>
          <w:sz w:val="20"/>
          <w:szCs w:val="20"/>
        </w:rPr>
        <w:t>choose</w:t>
      </w: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 xml:space="preserve"> to bring some things “before our eyes” this week… Netflix, books, smartphones, to-do lists, and more. </w:t>
      </w:r>
      <w:ins w:id="20" w:author="Caleb" w:date="2018-11-16T09:42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In fact, you made the choice to place this screen “before your eyes” long enough to read this far.</w:t>
      </w:r>
    </w:p>
    <w:p w14:paraId="48D2978A" w14:textId="77777777" w:rsidR="00F4041A" w:rsidRPr="00F4041A" w:rsidRDefault="00F4041A" w:rsidP="00F4041A">
      <w:pPr>
        <w:shd w:val="clear" w:color="auto" w:fill="FFFFFF"/>
        <w:spacing w:before="100" w:beforeAutospacing="1" w:after="100" w:afterAutospacing="1" w:line="315" w:lineRule="atLeast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 xml:space="preserve">But think about the power behind David’s words in Psalm 26:3 – “Your steadfast love is before my eyes.” That wasn’t by accident, and it most certainly wasn’t a waste of time or effort. </w:t>
      </w:r>
      <w:ins w:id="21" w:author="Caleb" w:date="2018-11-16T09:43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Having God’s steadfast love “before his eyes” helped David:</w:t>
      </w:r>
    </w:p>
    <w:p w14:paraId="520C6033" w14:textId="77777777" w:rsidR="00F4041A" w:rsidRPr="00F4041A" w:rsidRDefault="00F4041A" w:rsidP="00F4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495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To trust in the LORD without wavering (26:1)</w:t>
      </w:r>
      <w:ins w:id="22" w:author="Caleb" w:date="2018-11-16T09:46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>,</w:t>
        </w:r>
      </w:ins>
    </w:p>
    <w:p w14:paraId="3FD360EA" w14:textId="77777777" w:rsidR="00F4041A" w:rsidRPr="00F4041A" w:rsidRDefault="00F4041A" w:rsidP="00F4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495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To make sure his heart and mind were right with God (26:2)</w:t>
      </w:r>
      <w:ins w:id="23" w:author="Caleb" w:date="2018-11-16T09:46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>,</w:t>
        </w:r>
      </w:ins>
    </w:p>
    <w:p w14:paraId="2B39C96D" w14:textId="77777777" w:rsidR="00F4041A" w:rsidRPr="00F4041A" w:rsidRDefault="00F4041A" w:rsidP="00F4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495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To walk faithfully with God (26:3)</w:t>
      </w:r>
      <w:ins w:id="24" w:author="Caleb" w:date="2018-11-16T09:46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>,</w:t>
        </w:r>
      </w:ins>
    </w:p>
    <w:p w14:paraId="62F11AF6" w14:textId="77777777" w:rsidR="00F4041A" w:rsidRPr="00F4041A" w:rsidRDefault="00F4041A" w:rsidP="00F4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495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To avoid the wrong crowd (26:4-5)</w:t>
      </w:r>
      <w:ins w:id="25" w:author="Caleb" w:date="2018-11-16T09:46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>,</w:t>
        </w:r>
      </w:ins>
    </w:p>
    <w:p w14:paraId="56A42A54" w14:textId="77777777" w:rsidR="00F4041A" w:rsidRPr="00F4041A" w:rsidRDefault="00F4041A" w:rsidP="00F4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495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To worship with a clean conscience (26:6)</w:t>
      </w:r>
      <w:ins w:id="26" w:author="Caleb" w:date="2018-11-16T09:46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>,</w:t>
        </w:r>
      </w:ins>
    </w:p>
    <w:p w14:paraId="72F8C5FC" w14:textId="77777777" w:rsidR="00F4041A" w:rsidRPr="00F4041A" w:rsidRDefault="00F4041A" w:rsidP="00F4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495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To express thanksgiving and tell others about God’s wondrous deeds (26:7)</w:t>
      </w:r>
      <w:ins w:id="27" w:author="Caleb" w:date="2018-11-16T09:46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>, and</w:t>
        </w:r>
      </w:ins>
    </w:p>
    <w:p w14:paraId="4CD03CD9" w14:textId="77777777" w:rsidR="00F4041A" w:rsidRPr="00F4041A" w:rsidRDefault="00F4041A" w:rsidP="00F4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495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To meditate on God’s glory and offer prayers for his help and protection (26:8-10)</w:t>
      </w:r>
      <w:ins w:id="28" w:author="Caleb" w:date="2018-11-16T09:46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>.</w:t>
        </w:r>
      </w:ins>
    </w:p>
    <w:p w14:paraId="6BBB24AD" w14:textId="77777777" w:rsidR="00F4041A" w:rsidRPr="00F4041A" w:rsidRDefault="00F4041A" w:rsidP="00F404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495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To walk in integrity, made confident by God’s grace (26:11-12)</w:t>
      </w:r>
    </w:p>
    <w:p w14:paraId="057AE482" w14:textId="77777777" w:rsidR="00F4041A" w:rsidRPr="00F4041A" w:rsidRDefault="00F4041A" w:rsidP="00F4041A">
      <w:pPr>
        <w:shd w:val="clear" w:color="auto" w:fill="FFFFFF"/>
        <w:spacing w:before="100" w:beforeAutospacing="1" w:after="100" w:afterAutospacing="1" w:line="315" w:lineRule="atLeast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b/>
          <w:bCs/>
          <w:color w:val="2C2F34"/>
          <w:sz w:val="20"/>
          <w:szCs w:val="20"/>
        </w:rPr>
        <w:t xml:space="preserve">What could we possibly put “before our eyes” that is more worthwhile than those blessings? </w:t>
      </w:r>
      <w:ins w:id="29" w:author="Caleb" w:date="2018-11-16T09:43:00Z">
        <w:r w:rsidR="00BE0F50">
          <w:rPr>
            <w:rFonts w:ascii="Georgia" w:eastAsia="Times New Roman" w:hAnsi="Georgia" w:cs="Segoe UI"/>
            <w:b/>
            <w:bCs/>
            <w:color w:val="2C2F34"/>
            <w:sz w:val="20"/>
            <w:szCs w:val="20"/>
          </w:rPr>
          <w:t xml:space="preserve"> </w:t>
        </w:r>
      </w:ins>
      <w:r w:rsidRPr="00F4041A">
        <w:rPr>
          <w:rFonts w:ascii="Georgia" w:eastAsia="Times New Roman" w:hAnsi="Georgia" w:cs="Segoe UI"/>
          <w:b/>
          <w:bCs/>
          <w:color w:val="2C2F34"/>
          <w:sz w:val="20"/>
          <w:szCs w:val="20"/>
        </w:rPr>
        <w:t xml:space="preserve">And how can </w:t>
      </w:r>
      <w:r w:rsidRPr="00F4041A">
        <w:rPr>
          <w:rFonts w:ascii="Georgia" w:eastAsia="Times New Roman" w:hAnsi="Georgia" w:cs="Segoe UI"/>
          <w:b/>
          <w:bCs/>
          <w:i/>
          <w:iCs/>
          <w:color w:val="2C2F34"/>
          <w:sz w:val="20"/>
          <w:szCs w:val="20"/>
        </w:rPr>
        <w:t>you</w:t>
      </w:r>
      <w:r w:rsidRPr="00F4041A">
        <w:rPr>
          <w:rFonts w:ascii="Georgia" w:eastAsia="Times New Roman" w:hAnsi="Georgia" w:cs="Segoe UI"/>
          <w:b/>
          <w:bCs/>
          <w:color w:val="2C2F34"/>
          <w:sz w:val="20"/>
          <w:szCs w:val="20"/>
        </w:rPr>
        <w:t xml:space="preserve"> put God’s steadfast love “before your eyes” this week?</w:t>
      </w:r>
    </w:p>
    <w:p w14:paraId="569CF2D1" w14:textId="77777777" w:rsidR="00F4041A" w:rsidRPr="00F4041A" w:rsidRDefault="00F4041A" w:rsidP="00F4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495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lastRenderedPageBreak/>
        <w:t xml:space="preserve">Feed yourself with God’s word throughout the week; </w:t>
      </w:r>
      <w:commentRangeStart w:id="30"/>
      <w:r w:rsidR="00BE0F50">
        <w:fldChar w:fldCharType="begin"/>
      </w:r>
      <w:r w:rsidR="00BE0F50">
        <w:instrText xml:space="preserve"> HYPERLINK "http://www.ingodsimage.com/2017/10/november-2017-daily-bible-reading-calendar/" \t "_blank" </w:instrText>
      </w:r>
      <w:r w:rsidR="00BE0F50">
        <w:fldChar w:fldCharType="separate"/>
      </w:r>
      <w:r w:rsidRPr="00F4041A">
        <w:rPr>
          <w:rFonts w:ascii="Times New Roman" w:eastAsia="Times New Roman" w:hAnsi="Times New Roman" w:cs="Segoe UI"/>
          <w:color w:val="333333"/>
          <w:sz w:val="20"/>
          <w:szCs w:val="20"/>
        </w:rPr>
        <w:t>here’s an easy-to-follow schedule</w:t>
      </w:r>
      <w:r w:rsidR="00BE0F50">
        <w:rPr>
          <w:rFonts w:ascii="Times New Roman" w:eastAsia="Times New Roman" w:hAnsi="Times New Roman" w:cs="Segoe UI"/>
          <w:color w:val="333333"/>
          <w:sz w:val="20"/>
          <w:szCs w:val="20"/>
        </w:rPr>
        <w:fldChar w:fldCharType="end"/>
      </w: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 xml:space="preserve"> of daily Bible readings</w:t>
      </w:r>
      <w:commentRangeEnd w:id="30"/>
      <w:r w:rsidR="00BE0F50">
        <w:rPr>
          <w:rStyle w:val="CommentReference"/>
        </w:rPr>
        <w:commentReference w:id="30"/>
      </w:r>
      <w:ins w:id="31" w:author="Caleb" w:date="2018-11-16T09:45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>;</w:t>
        </w:r>
      </w:ins>
    </w:p>
    <w:p w14:paraId="5E1C207A" w14:textId="77777777" w:rsidR="00F4041A" w:rsidRPr="00F4041A" w:rsidRDefault="00F4041A" w:rsidP="00F4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495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Pray every day, personally expressing adoration, confession, thanksgiving, and supplications to God</w:t>
      </w:r>
      <w:ins w:id="32" w:author="Caleb" w:date="2018-11-16T09:45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>;</w:t>
        </w:r>
      </w:ins>
    </w:p>
    <w:p w14:paraId="7816DF61" w14:textId="77777777" w:rsidR="00F4041A" w:rsidRPr="00F4041A" w:rsidRDefault="00F4041A" w:rsidP="00F4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495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 xml:space="preserve">Continue to fill out (or start fresh with) the </w:t>
      </w:r>
      <w:commentRangeStart w:id="33"/>
      <w:r w:rsidR="00BE0F50">
        <w:fldChar w:fldCharType="begin"/>
      </w:r>
      <w:r w:rsidR="00BE0F50">
        <w:instrText xml:space="preserve"> HYPERLINK "http://www.ingodsimage.com/2017/11/a-19-day-thankfulness-challenge-invitation/" \t "_blank" </w:instrText>
      </w:r>
      <w:r w:rsidR="00BE0F50">
        <w:fldChar w:fldCharType="separate"/>
      </w:r>
      <w:r w:rsidRPr="00F4041A">
        <w:rPr>
          <w:rFonts w:ascii="Times New Roman" w:eastAsia="Times New Roman" w:hAnsi="Times New Roman" w:cs="Segoe UI"/>
          <w:color w:val="333333"/>
          <w:sz w:val="20"/>
          <w:szCs w:val="20"/>
        </w:rPr>
        <w:t>Today, I’m Thankful For</w:t>
      </w:r>
      <w:r w:rsidR="00BE0F50">
        <w:rPr>
          <w:rFonts w:ascii="Times New Roman" w:eastAsia="Times New Roman" w:hAnsi="Times New Roman" w:cs="Segoe UI"/>
          <w:color w:val="333333"/>
          <w:sz w:val="20"/>
          <w:szCs w:val="20"/>
        </w:rPr>
        <w:fldChar w:fldCharType="end"/>
      </w: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 xml:space="preserve"> challenge</w:t>
      </w:r>
      <w:commentRangeEnd w:id="33"/>
      <w:r w:rsidR="00BE0F50">
        <w:rPr>
          <w:rStyle w:val="CommentReference"/>
        </w:rPr>
        <w:commentReference w:id="33"/>
      </w:r>
      <w:ins w:id="34" w:author="Caleb" w:date="2018-11-16T09:45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>;</w:t>
        </w:r>
      </w:ins>
    </w:p>
    <w:p w14:paraId="20847E22" w14:textId="77777777" w:rsidR="00F4041A" w:rsidRPr="00F4041A" w:rsidRDefault="00F4041A" w:rsidP="00F4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495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Assemble with your brothers and sisters in Christ to learn more about God’s will for your life</w:t>
      </w:r>
      <w:ins w:id="35" w:author="Caleb" w:date="2018-11-16T09:45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>;</w:t>
        </w:r>
      </w:ins>
    </w:p>
    <w:p w14:paraId="15E7956D" w14:textId="77777777" w:rsidR="00F4041A" w:rsidRPr="00F4041A" w:rsidRDefault="00F4041A" w:rsidP="00F4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495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Take a walk, admiring the beautiful Fall leaves, and reflect on the creative power of God</w:t>
      </w:r>
      <w:ins w:id="36" w:author="Caleb" w:date="2018-11-16T09:45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>;</w:t>
        </w:r>
      </w:ins>
    </w:p>
    <w:p w14:paraId="705C3D7A" w14:textId="77777777" w:rsidR="00F4041A" w:rsidRPr="00F4041A" w:rsidRDefault="00F4041A" w:rsidP="00F4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495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Go outside after dark and marvel at the stars our Creator has placed in the heavens</w:t>
      </w:r>
      <w:ins w:id="37" w:author="Caleb" w:date="2018-11-16T09:45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; and </w:t>
        </w:r>
      </w:ins>
    </w:p>
    <w:p w14:paraId="1DAF6B15" w14:textId="77777777" w:rsidR="00F4041A" w:rsidRPr="00F4041A" w:rsidRDefault="00F4041A" w:rsidP="00F404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495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Serve as a channel of God’s comfort and encouragement to someone else</w:t>
      </w:r>
      <w:ins w:id="38" w:author="Caleb" w:date="2018-11-16T09:46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>.</w:t>
        </w:r>
      </w:ins>
    </w:p>
    <w:p w14:paraId="6DABBE8C" w14:textId="77777777" w:rsidR="00F4041A" w:rsidRPr="00F4041A" w:rsidRDefault="00F4041A" w:rsidP="00F4041A">
      <w:pPr>
        <w:shd w:val="clear" w:color="auto" w:fill="FFFFFF"/>
        <w:spacing w:before="100" w:beforeAutospacing="1" w:after="100" w:afterAutospacing="1" w:line="315" w:lineRule="atLeast"/>
        <w:rPr>
          <w:rFonts w:ascii="Georgia" w:eastAsia="Times New Roman" w:hAnsi="Georgia" w:cs="Segoe UI"/>
          <w:color w:val="2C2F34"/>
          <w:sz w:val="20"/>
          <w:szCs w:val="20"/>
        </w:rPr>
      </w:pPr>
      <w:r w:rsidRPr="00F4041A">
        <w:rPr>
          <w:rFonts w:ascii="Georgia" w:eastAsia="Times New Roman" w:hAnsi="Georgia" w:cs="Segoe UI"/>
          <w:color w:val="2C2F34"/>
          <w:sz w:val="20"/>
          <w:szCs w:val="20"/>
        </w:rPr>
        <w:t xml:space="preserve">What sits “before our eyes” this week will seep into our hearts and ultimately shape the way we live. </w:t>
      </w:r>
      <w:ins w:id="39" w:author="Caleb" w:date="2018-11-16T09:45:00Z">
        <w:r w:rsidR="00BE0F50">
          <w:rPr>
            <w:rFonts w:ascii="Georgia" w:eastAsia="Times New Roman" w:hAnsi="Georgia" w:cs="Segoe UI"/>
            <w:color w:val="2C2F34"/>
            <w:sz w:val="20"/>
            <w:szCs w:val="20"/>
          </w:rPr>
          <w:t xml:space="preserve"> </w:t>
        </w:r>
      </w:ins>
      <w:r w:rsidRPr="00F4041A">
        <w:rPr>
          <w:rFonts w:ascii="Georgia" w:eastAsia="Times New Roman" w:hAnsi="Georgia" w:cs="Segoe UI"/>
          <w:color w:val="2C2F34"/>
          <w:sz w:val="20"/>
          <w:szCs w:val="20"/>
        </w:rPr>
        <w:t>For life, the way it was meant to be, you can’t improve on David’s determination in Psalm 26:3: “For your steadfast love is before my eyes, and I walk in your faithfulness.”</w:t>
      </w:r>
    </w:p>
    <w:p w14:paraId="70B9EA5B" w14:textId="77777777" w:rsidR="001F7EAE" w:rsidRDefault="001F7EAE"/>
    <w:sectPr w:rsidR="001F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0" w:author="Caleb" w:date="2018-11-16T09:43:00Z" w:initials="C">
    <w:p w14:paraId="753B8B60" w14:textId="77777777" w:rsidR="00BE0F50" w:rsidRDefault="00BE0F50">
      <w:pPr>
        <w:pStyle w:val="CommentText"/>
      </w:pPr>
      <w:r>
        <w:rPr>
          <w:rStyle w:val="CommentReference"/>
        </w:rPr>
        <w:annotationRef/>
      </w:r>
      <w:r>
        <w:t>Was there supposed to be link to a bible reading schedule here?</w:t>
      </w:r>
    </w:p>
  </w:comment>
  <w:comment w:id="33" w:author="Caleb" w:date="2018-11-16T09:44:00Z" w:initials="C">
    <w:p w14:paraId="085ECB01" w14:textId="77777777" w:rsidR="00BE0F50" w:rsidRDefault="00BE0F50">
      <w:pPr>
        <w:pStyle w:val="CommentText"/>
      </w:pPr>
      <w:r>
        <w:rPr>
          <w:rStyle w:val="CommentReference"/>
        </w:rPr>
        <w:annotationRef/>
      </w:r>
      <w:r>
        <w:t xml:space="preserve">This may need some further explaining.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3B8B60" w15:done="0"/>
  <w15:commentEx w15:paraId="085ECB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25CDB"/>
    <w:multiLevelType w:val="multilevel"/>
    <w:tmpl w:val="10E0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F345A"/>
    <w:multiLevelType w:val="multilevel"/>
    <w:tmpl w:val="2E8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ens, Timothy S">
    <w15:presenceInfo w15:providerId="AD" w15:userId="S-1-5-21-1092590740-2774964217-3234137035-148359"/>
  </w15:person>
  <w15:person w15:author="Caleb">
    <w15:presenceInfo w15:providerId="None" w15:userId="Cal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1A"/>
    <w:rsid w:val="001F7EAE"/>
    <w:rsid w:val="005343E4"/>
    <w:rsid w:val="00570750"/>
    <w:rsid w:val="009645AA"/>
    <w:rsid w:val="009D257A"/>
    <w:rsid w:val="00BE0F50"/>
    <w:rsid w:val="00F4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316E"/>
  <w15:chartTrackingRefBased/>
  <w15:docId w15:val="{0846EB2F-4F26-4C75-A65B-D426C86E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41A"/>
    <w:pPr>
      <w:spacing w:before="100" w:beforeAutospacing="1" w:after="100" w:afterAutospacing="1" w:line="240" w:lineRule="auto"/>
      <w:outlineLvl w:val="0"/>
    </w:pPr>
    <w:rPr>
      <w:rFonts w:ascii="Georgia" w:eastAsia="Times New Roman" w:hAnsi="Georgia" w:cs="Times New Roman"/>
      <w:b/>
      <w:bCs/>
      <w:kern w:val="36"/>
      <w:sz w:val="62"/>
      <w:szCs w:val="6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1A"/>
    <w:rPr>
      <w:rFonts w:ascii="Georgia" w:eastAsia="Times New Roman" w:hAnsi="Georgia" w:cs="Times New Roman"/>
      <w:b/>
      <w:bCs/>
      <w:kern w:val="36"/>
      <w:sz w:val="62"/>
      <w:szCs w:val="62"/>
    </w:rPr>
  </w:style>
  <w:style w:type="character" w:styleId="Hyperlink">
    <w:name w:val="Hyperlink"/>
    <w:basedOn w:val="DefaultParagraphFont"/>
    <w:uiPriority w:val="99"/>
    <w:semiHidden/>
    <w:unhideWhenUsed/>
    <w:rsid w:val="00F4041A"/>
    <w:rPr>
      <w:strike w:val="0"/>
      <w:dstrike w:val="0"/>
      <w:color w:val="333333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F4041A"/>
    <w:rPr>
      <w:i/>
      <w:iCs/>
    </w:rPr>
  </w:style>
  <w:style w:type="character" w:styleId="Strong">
    <w:name w:val="Strong"/>
    <w:basedOn w:val="DefaultParagraphFont"/>
    <w:uiPriority w:val="22"/>
    <w:qFormat/>
    <w:rsid w:val="00F404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41A"/>
    <w:pPr>
      <w:spacing w:before="100" w:beforeAutospacing="1" w:after="100" w:afterAutospacing="1" w:line="315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author-avatar2">
    <w:name w:val="meta-author-avatar2"/>
    <w:basedOn w:val="DefaultParagraphFont"/>
    <w:rsid w:val="00F4041A"/>
  </w:style>
  <w:style w:type="character" w:customStyle="1" w:styleId="meta-author2">
    <w:name w:val="meta-author2"/>
    <w:basedOn w:val="DefaultParagraphFont"/>
    <w:rsid w:val="00F4041A"/>
  </w:style>
  <w:style w:type="character" w:customStyle="1" w:styleId="date2">
    <w:name w:val="date2"/>
    <w:basedOn w:val="DefaultParagraphFont"/>
    <w:rsid w:val="00F4041A"/>
  </w:style>
  <w:style w:type="character" w:styleId="CommentReference">
    <w:name w:val="annotation reference"/>
    <w:basedOn w:val="DefaultParagraphFont"/>
    <w:uiPriority w:val="99"/>
    <w:semiHidden/>
    <w:unhideWhenUsed/>
    <w:rsid w:val="00BE0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F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0636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3207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98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79444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63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hyperlink" Target="http://www.ingodsimage.com/author/adm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Timothy S</dc:creator>
  <cp:keywords/>
  <dc:description/>
  <cp:lastModifiedBy>Stephens, Timothy S</cp:lastModifiedBy>
  <cp:revision>4</cp:revision>
  <dcterms:created xsi:type="dcterms:W3CDTF">2018-11-16T14:42:00Z</dcterms:created>
  <dcterms:modified xsi:type="dcterms:W3CDTF">2018-11-19T13:53:00Z</dcterms:modified>
</cp:coreProperties>
</file>