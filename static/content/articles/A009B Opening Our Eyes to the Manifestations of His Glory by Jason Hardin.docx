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644" w:rsidRDefault="00366644" w:rsidP="00366644">
      <w:pPr>
        <w:spacing w:before="100" w:beforeAutospacing="1" w:after="100" w:afterAutospacing="1" w:line="240" w:lineRule="auto"/>
        <w:jc w:val="center"/>
        <w:outlineLvl w:val="0"/>
        <w:rPr>
          <w:rFonts w:ascii="Georgia" w:eastAsia="Times New Roman" w:hAnsi="Georgia" w:cs="Segoe UI"/>
          <w:b/>
          <w:bCs/>
          <w:color w:val="2C2F34"/>
          <w:kern w:val="36"/>
          <w:sz w:val="62"/>
          <w:szCs w:val="62"/>
        </w:rPr>
      </w:pPr>
      <w:r w:rsidRPr="00F92586">
        <w:rPr>
          <w:rFonts w:ascii="Georgia" w:eastAsia="Times New Roman" w:hAnsi="Georgia" w:cs="Segoe UI"/>
          <w:noProof/>
          <w:color w:val="333333"/>
          <w:sz w:val="18"/>
          <w:szCs w:val="18"/>
        </w:rPr>
        <w:drawing>
          <wp:anchor distT="0" distB="0" distL="114300" distR="114300" simplePos="0" relativeHeight="251658240" behindDoc="1" locked="0" layoutInCell="1" allowOverlap="1">
            <wp:simplePos x="0" y="0"/>
            <wp:positionH relativeFrom="column">
              <wp:posOffset>4762500</wp:posOffset>
            </wp:positionH>
            <wp:positionV relativeFrom="paragraph">
              <wp:posOffset>941070</wp:posOffset>
            </wp:positionV>
            <wp:extent cx="342900" cy="342900"/>
            <wp:effectExtent l="0" t="0" r="0" b="0"/>
            <wp:wrapTight wrapText="bothSides">
              <wp:wrapPolygon edited="0">
                <wp:start x="0" y="0"/>
                <wp:lineTo x="0" y="20400"/>
                <wp:lineTo x="20400" y="20400"/>
                <wp:lineTo x="20400" y="0"/>
                <wp:lineTo x="0" y="0"/>
              </wp:wrapPolygon>
            </wp:wrapTight>
            <wp:docPr id="3" name="Picture 3" descr="http://2.gravatar.com/avatar/e316002844f95d1c5ded19af6ec74a3f?s=140&amp;d=mm&amp;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316002844f95d1c5ded19af6ec74a3f-0" descr="http://2.gravatar.com/avatar/e316002844f95d1c5ded19af6ec74a3f?s=140&amp;d=mm&amp;r=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86" w:rsidRPr="00F92586">
        <w:rPr>
          <w:rFonts w:ascii="Georgia" w:eastAsia="Times New Roman" w:hAnsi="Georgia" w:cs="Segoe UI"/>
          <w:b/>
          <w:bCs/>
          <w:color w:val="2C2F34"/>
          <w:kern w:val="36"/>
          <w:sz w:val="62"/>
          <w:szCs w:val="62"/>
        </w:rPr>
        <w:t>Opening Our Eyes to the Manifestations of His Glory</w:t>
      </w:r>
    </w:p>
    <w:p w:rsidR="00F92586" w:rsidRPr="00366644" w:rsidRDefault="00A60DA4" w:rsidP="00366644">
      <w:pPr>
        <w:spacing w:before="100" w:beforeAutospacing="1" w:after="100" w:afterAutospacing="1" w:line="240" w:lineRule="auto"/>
        <w:jc w:val="center"/>
        <w:outlineLvl w:val="0"/>
        <w:rPr>
          <w:rFonts w:ascii="Georgia" w:eastAsia="Times New Roman" w:hAnsi="Georgia" w:cs="Segoe UI"/>
          <w:b/>
          <w:bCs/>
          <w:color w:val="2C2F34"/>
          <w:kern w:val="36"/>
          <w:sz w:val="62"/>
          <w:szCs w:val="62"/>
        </w:rPr>
      </w:pPr>
      <w:hyperlink r:id="rId7" w:tooltip="Jason Hardin" w:history="1">
        <w:r w:rsidR="00F92586" w:rsidRPr="00F92586">
          <w:rPr>
            <w:rFonts w:ascii="Times New Roman" w:eastAsia="Times New Roman" w:hAnsi="Times New Roman" w:cs="Segoe UI"/>
            <w:color w:val="333333"/>
            <w:sz w:val="18"/>
            <w:szCs w:val="18"/>
          </w:rPr>
          <w:t>Jason Hardin</w:t>
        </w:r>
      </w:hyperlink>
      <w:r w:rsidR="00F92586" w:rsidRPr="00F92586">
        <w:rPr>
          <w:rFonts w:ascii="Georgia" w:eastAsia="Times New Roman" w:hAnsi="Georgia" w:cs="Segoe UI"/>
          <w:color w:val="2C2F34"/>
          <w:sz w:val="18"/>
          <w:szCs w:val="18"/>
        </w:rPr>
        <w:t xml:space="preserve"> June 16, 2016</w:t>
      </w:r>
    </w:p>
    <w:p w:rsidR="00F92586" w:rsidRPr="00F92586" w:rsidRDefault="00366644" w:rsidP="00366644">
      <w:pPr>
        <w:spacing w:after="0" w:line="315" w:lineRule="atLeast"/>
        <w:rPr>
          <w:rFonts w:ascii="Georgia" w:eastAsia="Times New Roman" w:hAnsi="Georgia" w:cs="Segoe UI"/>
          <w:color w:val="2C2F34"/>
          <w:sz w:val="20"/>
          <w:szCs w:val="20"/>
        </w:rPr>
      </w:pPr>
      <w:r w:rsidRPr="00F92586">
        <w:rPr>
          <w:rFonts w:ascii="Georgia" w:eastAsia="Times New Roman" w:hAnsi="Georgia" w:cs="Segoe UI"/>
          <w:noProof/>
          <w:color w:val="2C2F34"/>
          <w:sz w:val="20"/>
          <w:szCs w:val="20"/>
        </w:rPr>
        <w:drawing>
          <wp:anchor distT="0" distB="0" distL="114300" distR="114300" simplePos="0" relativeHeight="251659264" behindDoc="1" locked="0" layoutInCell="1" allowOverlap="1">
            <wp:simplePos x="0" y="0"/>
            <wp:positionH relativeFrom="column">
              <wp:posOffset>1752600</wp:posOffset>
            </wp:positionH>
            <wp:positionV relativeFrom="paragraph">
              <wp:posOffset>73660</wp:posOffset>
            </wp:positionV>
            <wp:extent cx="4298783" cy="2333625"/>
            <wp:effectExtent l="0" t="0" r="6985" b="0"/>
            <wp:wrapTight wrapText="bothSides">
              <wp:wrapPolygon edited="0">
                <wp:start x="0" y="0"/>
                <wp:lineTo x="0" y="21336"/>
                <wp:lineTo x="21539" y="21336"/>
                <wp:lineTo x="21539" y="0"/>
                <wp:lineTo x="0" y="0"/>
              </wp:wrapPolygon>
            </wp:wrapTight>
            <wp:docPr id="2" name="Picture 2" descr="http://www.ingodsimage.com/wp-content/uploads/2016/06/Gl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godsimage.com/wp-content/uploads/2016/06/Glo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783"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86" w:rsidRPr="00F92586">
        <w:rPr>
          <w:rFonts w:ascii="Georgia" w:eastAsia="Times New Roman" w:hAnsi="Georgia" w:cs="Segoe UI"/>
          <w:color w:val="2C2F34"/>
          <w:sz w:val="20"/>
          <w:szCs w:val="20"/>
        </w:rPr>
        <w:t>We are shaped by those things which our hearts deem to be “glorious.”</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eyes of our hearts are easily distracted, shortsighted, and blinded by the things of this world… things are not truly “glorious.”</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As a result, we breathe God’s air, live on God’s earth, and spend God’s time, all the while ignoring the true “glory” of the One who walked among us.</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And the Word became flesh and dwelt among us, and we have seen his glory, glory as of the only Son from the Father, full of grace and truth. (John 1:14)</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Gospels document more than 30 miracles performed by Jesus of Nazareth.</w:t>
      </w:r>
      <w:ins w:id="0" w:author="Caleb" w:date="2018-11-16T09:56:00Z">
        <w:r w:rsidR="00DD7DA9">
          <w:rPr>
            <w:rFonts w:ascii="Georgia" w:eastAsia="Times New Roman" w:hAnsi="Georgia" w:cs="Segoe UI"/>
            <w:color w:val="2C2F34"/>
            <w:sz w:val="20"/>
            <w:szCs w:val="20"/>
          </w:rPr>
          <w:t xml:space="preserve"> </w:t>
        </w:r>
      </w:ins>
      <w:r w:rsidRPr="00F92586">
        <w:rPr>
          <w:rFonts w:ascii="Georgia" w:eastAsia="Times New Roman" w:hAnsi="Georgia" w:cs="Segoe UI"/>
          <w:color w:val="2C2F34"/>
          <w:sz w:val="20"/>
          <w:szCs w:val="20"/>
        </w:rPr>
        <w:t xml:space="preserve"> John, in his recap of Jesus’ first miracle, makes the point of these signs clear.</w:t>
      </w:r>
    </w:p>
    <w:p w:rsidR="00F92586" w:rsidRPr="00F92586" w:rsidRDefault="00DD7DA9"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ins w:id="1" w:author="Caleb" w:date="2018-11-16T09:57:00Z">
        <w:r>
          <w:rPr>
            <w:rFonts w:ascii="Georgia" w:eastAsia="Times New Roman" w:hAnsi="Georgia" w:cs="Segoe UI"/>
            <w:color w:val="2C2F34"/>
            <w:sz w:val="20"/>
            <w:szCs w:val="20"/>
          </w:rPr>
          <w:t>“</w:t>
        </w:r>
      </w:ins>
      <w:r w:rsidR="00F92586" w:rsidRPr="00F92586">
        <w:rPr>
          <w:rFonts w:ascii="Georgia" w:eastAsia="Times New Roman" w:hAnsi="Georgia" w:cs="Segoe UI"/>
          <w:color w:val="2C2F34"/>
          <w:sz w:val="20"/>
          <w:szCs w:val="20"/>
        </w:rPr>
        <w:t xml:space="preserve">This, the first of his signs, Jesus did at Cana in Galilee, and </w:t>
      </w:r>
      <w:r w:rsidR="00F92586" w:rsidRPr="00F92586">
        <w:rPr>
          <w:rFonts w:ascii="Georgia" w:eastAsia="Times New Roman" w:hAnsi="Georgia" w:cs="Segoe UI"/>
          <w:b/>
          <w:bCs/>
          <w:color w:val="2C2F34"/>
          <w:sz w:val="20"/>
          <w:szCs w:val="20"/>
        </w:rPr>
        <w:t>manifested his glory</w:t>
      </w:r>
      <w:r w:rsidR="00F92586" w:rsidRPr="00F92586">
        <w:rPr>
          <w:rFonts w:ascii="Georgia" w:eastAsia="Times New Roman" w:hAnsi="Georgia" w:cs="Segoe UI"/>
          <w:color w:val="2C2F34"/>
          <w:sz w:val="20"/>
          <w:szCs w:val="20"/>
        </w:rPr>
        <w:t>. And his disciples believed in him</w:t>
      </w:r>
      <w:ins w:id="2" w:author="Caleb" w:date="2018-11-16T09:57:00Z">
        <w:r>
          <w:rPr>
            <w:rFonts w:ascii="Georgia" w:eastAsia="Times New Roman" w:hAnsi="Georgia" w:cs="Segoe UI"/>
            <w:color w:val="2C2F34"/>
            <w:sz w:val="20"/>
            <w:szCs w:val="20"/>
          </w:rPr>
          <w:t>”</w:t>
        </w:r>
      </w:ins>
      <w:r w:rsidR="00F92586" w:rsidRPr="00F92586">
        <w:rPr>
          <w:rFonts w:ascii="Georgia" w:eastAsia="Times New Roman" w:hAnsi="Georgia" w:cs="Segoe UI"/>
          <w:color w:val="2C2F34"/>
          <w:sz w:val="20"/>
          <w:szCs w:val="20"/>
        </w:rPr>
        <w:t>. (John 2:11)</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 xml:space="preserve">If the eyes of your heart have been distracted, shortsighted, or altogether blinded to the glory of Jesus, time would be well-spent </w:t>
      </w:r>
      <w:del w:id="3" w:author="Caleb" w:date="2018-11-16T09:57:00Z">
        <w:r w:rsidRPr="00F92586" w:rsidDel="00DD7DA9">
          <w:rPr>
            <w:rFonts w:ascii="Georgia" w:eastAsia="Times New Roman" w:hAnsi="Georgia" w:cs="Segoe UI"/>
            <w:color w:val="2C2F34"/>
            <w:sz w:val="20"/>
            <w:szCs w:val="20"/>
          </w:rPr>
          <w:delText xml:space="preserve">this Summer </w:delText>
        </w:r>
      </w:del>
      <w:bookmarkStart w:id="4" w:name="_GoBack"/>
      <w:bookmarkEnd w:id="4"/>
      <w:r w:rsidRPr="00F92586">
        <w:rPr>
          <w:rFonts w:ascii="Georgia" w:eastAsia="Times New Roman" w:hAnsi="Georgia" w:cs="Segoe UI"/>
          <w:color w:val="2C2F34"/>
          <w:sz w:val="20"/>
          <w:szCs w:val="20"/>
        </w:rPr>
        <w:t>in studying these manifestations of his glory.</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Water turned into wine (John 2:1-11)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An official’s son healed (John 4:46-54)</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miraculous catch of fish (Luke 5:1-11)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leper healed (Luke 5:12-15)</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centurion’s servant healed (Luke 7:1-10)</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widow’s son raised from the dead (Luke 7:11-17)</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An unclean spirit cast out of a man (Mark 1:21-28)</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Peter’s mother-in-law healed (Mark 1:29-31)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lastRenderedPageBreak/>
        <w:t>A paralytic healed (Mark 2:1-12)</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An invalid healed (John 5:1-16)</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man with a withered hand healed (Matt 12:10-14)</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demon-possessed man who was blind and mute healed (Matt 12:22-24)</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great storm calmed (Mark 4:35-41)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Unclean spirits cast out of a man (Mark 5:1-20)</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Jairus’ daughter raised from the dead (Mark 5:22-24, 35-43)</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woman with a discharge of blood healed (Mark 5:22-24)</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eyes of two blind men opened (Matt 9:27-31)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demon of a man who was mute cast out (Matt 9:32-34)</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Five thousand miraculously fed (Mark 6:31-44)</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Jesus walks on the Sea of Galilee (Mark 6:45-52)</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Syrophoenician’s daughter who had an unclean spirit healed (Mark 7:24-30)</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man who was deaf and had a speech impediment healed (Mark 7:31-37)</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Four thousand miraculously fed (Mark 8:1-9)</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blind man’s eyes opened (Mark 8:22-26)</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unclean spirit cast out of a boy (Mark 9:14-29)</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temple tax miraculously provided in the mouth of a fish (Matt 17:24-27)</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eyes of a man born blind opened (John 9:1-41)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woman with a disabling spirit healed (Luke 13:10-17)</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man with dropsy healed (Luke 14:1-6)</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Ten lepers cleansed (Luke 17:11-19)</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Lazarus raised from the dead (John 11:1-46)</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The eyes of two blind men opened (Matt 20:29-34)</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barren fig tree immediately withers (Matt 21:18-19)</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 xml:space="preserve">The ear of </w:t>
      </w:r>
      <w:proofErr w:type="spellStart"/>
      <w:r w:rsidRPr="00F92586">
        <w:rPr>
          <w:rFonts w:ascii="Georgia" w:eastAsia="Times New Roman" w:hAnsi="Georgia" w:cs="Segoe UI"/>
          <w:color w:val="2C2F34"/>
          <w:sz w:val="20"/>
          <w:szCs w:val="20"/>
        </w:rPr>
        <w:t>Malchus</w:t>
      </w:r>
      <w:proofErr w:type="spellEnd"/>
      <w:r w:rsidRPr="00F92586">
        <w:rPr>
          <w:rFonts w:ascii="Georgia" w:eastAsia="Times New Roman" w:hAnsi="Georgia" w:cs="Segoe UI"/>
          <w:color w:val="2C2F34"/>
          <w:sz w:val="20"/>
          <w:szCs w:val="20"/>
        </w:rPr>
        <w:t xml:space="preserve"> healed (Luke 22:50-51; John 18:10-11)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Jesus’ own resurrection from the dead (Matt 28; Mark 16; Luke 24; John 20-21)</w:t>
      </w:r>
    </w:p>
    <w:p w:rsidR="00F92586" w:rsidRPr="00F92586" w:rsidRDefault="00F92586" w:rsidP="00F92586">
      <w:pPr>
        <w:numPr>
          <w:ilvl w:val="0"/>
          <w:numId w:val="1"/>
        </w:numPr>
        <w:shd w:val="clear" w:color="auto" w:fill="FFFFFF"/>
        <w:spacing w:before="100" w:beforeAutospacing="1" w:after="100" w:afterAutospacing="1" w:line="315" w:lineRule="atLeast"/>
        <w:ind w:left="495"/>
        <w:rPr>
          <w:rFonts w:ascii="Georgia" w:eastAsia="Times New Roman" w:hAnsi="Georgia" w:cs="Segoe UI"/>
          <w:color w:val="2C2F34"/>
          <w:sz w:val="20"/>
          <w:szCs w:val="20"/>
        </w:rPr>
      </w:pPr>
      <w:r w:rsidRPr="00F92586">
        <w:rPr>
          <w:rFonts w:ascii="Georgia" w:eastAsia="Times New Roman" w:hAnsi="Georgia" w:cs="Segoe UI"/>
          <w:color w:val="2C2F34"/>
          <w:sz w:val="20"/>
          <w:szCs w:val="20"/>
        </w:rPr>
        <w:t>A miraculous catch of fish (John 21:1-14)</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 xml:space="preserve">Now Jesus did many other signs in the presence of the disciples, which are not written in this book; but these are written </w:t>
      </w:r>
      <w:r w:rsidRPr="00F92586">
        <w:rPr>
          <w:rFonts w:ascii="Georgia" w:eastAsia="Times New Roman" w:hAnsi="Georgia" w:cs="Segoe UI"/>
          <w:b/>
          <w:bCs/>
          <w:color w:val="2C2F34"/>
          <w:sz w:val="20"/>
          <w:szCs w:val="20"/>
        </w:rPr>
        <w:t>so that you may believe</w:t>
      </w:r>
      <w:r w:rsidRPr="00F92586">
        <w:rPr>
          <w:rFonts w:ascii="Georgia" w:eastAsia="Times New Roman" w:hAnsi="Georgia" w:cs="Segoe UI"/>
          <w:color w:val="2C2F34"/>
          <w:sz w:val="20"/>
          <w:szCs w:val="20"/>
        </w:rPr>
        <w:t xml:space="preserve"> that Jesus is the Christ, the Son of God, and that by believing you may have life in his name. (John 20:30-31)</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We are shaped by those things which our hearts deem to be “glorious.”</w:t>
      </w:r>
    </w:p>
    <w:p w:rsidR="00F92586" w:rsidRPr="00F92586" w:rsidRDefault="00F92586" w:rsidP="00F92586">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F92586">
        <w:rPr>
          <w:rFonts w:ascii="Georgia" w:eastAsia="Times New Roman" w:hAnsi="Georgia" w:cs="Segoe UI"/>
          <w:color w:val="2C2F34"/>
          <w:sz w:val="20"/>
          <w:szCs w:val="20"/>
        </w:rPr>
        <w:t>For God, who said, “Let light shine out of darkness,” has shone in our hearts to give the light of the knowledge of the glory of God in the face of Jesus Christ. (2 Cor 4:6)</w:t>
      </w:r>
    </w:p>
    <w:p w:rsidR="001F7EAE" w:rsidRDefault="001F7EAE"/>
    <w:sectPr w:rsidR="001F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1125C"/>
    <w:multiLevelType w:val="multilevel"/>
    <w:tmpl w:val="202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b">
    <w15:presenceInfo w15:providerId="None" w15:userId="Ca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586"/>
    <w:rsid w:val="001F7EAE"/>
    <w:rsid w:val="00366644"/>
    <w:rsid w:val="00836961"/>
    <w:rsid w:val="00A60DA4"/>
    <w:rsid w:val="00DD7DA9"/>
    <w:rsid w:val="00F9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3DD0"/>
  <w15:chartTrackingRefBased/>
  <w15:docId w15:val="{A794C7D4-1075-4617-9313-230BAECC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2586"/>
    <w:pPr>
      <w:spacing w:before="100" w:beforeAutospacing="1" w:after="100" w:afterAutospacing="1" w:line="240" w:lineRule="auto"/>
      <w:outlineLvl w:val="0"/>
    </w:pPr>
    <w:rPr>
      <w:rFonts w:ascii="Georgia" w:eastAsia="Times New Roman" w:hAnsi="Georgia" w:cs="Times New Roman"/>
      <w:b/>
      <w:bCs/>
      <w:kern w:val="36"/>
      <w:sz w:val="62"/>
      <w:szCs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86"/>
    <w:rPr>
      <w:rFonts w:ascii="Georgia" w:eastAsia="Times New Roman" w:hAnsi="Georgia" w:cs="Times New Roman"/>
      <w:b/>
      <w:bCs/>
      <w:kern w:val="36"/>
      <w:sz w:val="62"/>
      <w:szCs w:val="62"/>
    </w:rPr>
  </w:style>
  <w:style w:type="character" w:styleId="Hyperlink">
    <w:name w:val="Hyperlink"/>
    <w:basedOn w:val="DefaultParagraphFont"/>
    <w:uiPriority w:val="99"/>
    <w:semiHidden/>
    <w:unhideWhenUsed/>
    <w:rsid w:val="00F92586"/>
    <w:rPr>
      <w:strike w:val="0"/>
      <w:dstrike w:val="0"/>
      <w:color w:val="333333"/>
      <w:u w:val="none"/>
      <w:effect w:val="none"/>
      <w:shd w:val="clear" w:color="auto" w:fill="auto"/>
    </w:rPr>
  </w:style>
  <w:style w:type="character" w:styleId="Strong">
    <w:name w:val="Strong"/>
    <w:basedOn w:val="DefaultParagraphFont"/>
    <w:uiPriority w:val="22"/>
    <w:qFormat/>
    <w:rsid w:val="00F92586"/>
    <w:rPr>
      <w:b/>
      <w:bCs/>
    </w:rPr>
  </w:style>
  <w:style w:type="paragraph" w:styleId="NormalWeb">
    <w:name w:val="Normal (Web)"/>
    <w:basedOn w:val="Normal"/>
    <w:uiPriority w:val="99"/>
    <w:semiHidden/>
    <w:unhideWhenUsed/>
    <w:rsid w:val="00F92586"/>
    <w:pPr>
      <w:spacing w:before="100" w:beforeAutospacing="1" w:after="100" w:afterAutospacing="1" w:line="315" w:lineRule="atLeast"/>
    </w:pPr>
    <w:rPr>
      <w:rFonts w:ascii="Times New Roman" w:eastAsia="Times New Roman" w:hAnsi="Times New Roman" w:cs="Times New Roman"/>
      <w:sz w:val="24"/>
      <w:szCs w:val="24"/>
    </w:rPr>
  </w:style>
  <w:style w:type="character" w:customStyle="1" w:styleId="meta-author-avatar2">
    <w:name w:val="meta-author-avatar2"/>
    <w:basedOn w:val="DefaultParagraphFont"/>
    <w:rsid w:val="00F92586"/>
  </w:style>
  <w:style w:type="character" w:customStyle="1" w:styleId="meta-author2">
    <w:name w:val="meta-author2"/>
    <w:basedOn w:val="DefaultParagraphFont"/>
    <w:rsid w:val="00F92586"/>
  </w:style>
  <w:style w:type="character" w:customStyle="1" w:styleId="date2">
    <w:name w:val="date2"/>
    <w:basedOn w:val="DefaultParagraphFont"/>
    <w:rsid w:val="00F9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08710">
      <w:bodyDiv w:val="1"/>
      <w:marLeft w:val="0"/>
      <w:marRight w:val="0"/>
      <w:marTop w:val="0"/>
      <w:marBottom w:val="0"/>
      <w:divBdr>
        <w:top w:val="none" w:sz="0" w:space="0" w:color="auto"/>
        <w:left w:val="none" w:sz="0" w:space="0" w:color="auto"/>
        <w:bottom w:val="none" w:sz="0" w:space="0" w:color="auto"/>
        <w:right w:val="none" w:sz="0" w:space="0" w:color="auto"/>
      </w:divBdr>
      <w:divsChild>
        <w:div w:id="1894926322">
          <w:marLeft w:val="0"/>
          <w:marRight w:val="0"/>
          <w:marTop w:val="0"/>
          <w:marBottom w:val="0"/>
          <w:divBdr>
            <w:top w:val="none" w:sz="0" w:space="0" w:color="auto"/>
            <w:left w:val="none" w:sz="0" w:space="0" w:color="auto"/>
            <w:bottom w:val="none" w:sz="0" w:space="0" w:color="auto"/>
            <w:right w:val="none" w:sz="0" w:space="0" w:color="auto"/>
          </w:divBdr>
          <w:divsChild>
            <w:div w:id="2088501501">
              <w:marLeft w:val="0"/>
              <w:marRight w:val="0"/>
              <w:marTop w:val="0"/>
              <w:marBottom w:val="0"/>
              <w:divBdr>
                <w:top w:val="none" w:sz="0" w:space="0" w:color="auto"/>
                <w:left w:val="none" w:sz="0" w:space="0" w:color="auto"/>
                <w:bottom w:val="none" w:sz="0" w:space="0" w:color="auto"/>
                <w:right w:val="none" w:sz="0" w:space="0" w:color="auto"/>
              </w:divBdr>
              <w:divsChild>
                <w:div w:id="175270412">
                  <w:marLeft w:val="0"/>
                  <w:marRight w:val="0"/>
                  <w:marTop w:val="0"/>
                  <w:marBottom w:val="0"/>
                  <w:divBdr>
                    <w:top w:val="none" w:sz="0" w:space="0" w:color="auto"/>
                    <w:left w:val="none" w:sz="0" w:space="0" w:color="auto"/>
                    <w:bottom w:val="none" w:sz="0" w:space="0" w:color="auto"/>
                    <w:right w:val="none" w:sz="0" w:space="0" w:color="auto"/>
                  </w:divBdr>
                  <w:divsChild>
                    <w:div w:id="367218009">
                      <w:marLeft w:val="0"/>
                      <w:marRight w:val="0"/>
                      <w:marTop w:val="450"/>
                      <w:marBottom w:val="0"/>
                      <w:divBdr>
                        <w:top w:val="none" w:sz="0" w:space="0" w:color="auto"/>
                        <w:left w:val="none" w:sz="0" w:space="0" w:color="auto"/>
                        <w:bottom w:val="none" w:sz="0" w:space="0" w:color="auto"/>
                        <w:right w:val="none" w:sz="0" w:space="0" w:color="auto"/>
                      </w:divBdr>
                      <w:divsChild>
                        <w:div w:id="691035910">
                          <w:marLeft w:val="0"/>
                          <w:marRight w:val="0"/>
                          <w:marTop w:val="0"/>
                          <w:marBottom w:val="0"/>
                          <w:divBdr>
                            <w:top w:val="none" w:sz="0" w:space="0" w:color="auto"/>
                            <w:left w:val="none" w:sz="0" w:space="0" w:color="auto"/>
                            <w:bottom w:val="none" w:sz="0" w:space="0" w:color="auto"/>
                            <w:right w:val="none" w:sz="0" w:space="0" w:color="auto"/>
                          </w:divBdr>
                          <w:divsChild>
                            <w:div w:id="6442534">
                              <w:marLeft w:val="0"/>
                              <w:marRight w:val="0"/>
                              <w:marTop w:val="0"/>
                              <w:marBottom w:val="300"/>
                              <w:divBdr>
                                <w:top w:val="none" w:sz="0" w:space="0" w:color="auto"/>
                                <w:left w:val="none" w:sz="0" w:space="0" w:color="auto"/>
                                <w:bottom w:val="none" w:sz="0" w:space="0" w:color="auto"/>
                                <w:right w:val="none" w:sz="0" w:space="0" w:color="auto"/>
                              </w:divBdr>
                              <w:divsChild>
                                <w:div w:id="12968355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3287866">
                          <w:marLeft w:val="0"/>
                          <w:marRight w:val="0"/>
                          <w:marTop w:val="0"/>
                          <w:marBottom w:val="0"/>
                          <w:divBdr>
                            <w:top w:val="none" w:sz="0" w:space="0" w:color="auto"/>
                            <w:left w:val="none" w:sz="0" w:space="0" w:color="auto"/>
                            <w:bottom w:val="none" w:sz="0" w:space="0" w:color="auto"/>
                            <w:right w:val="none" w:sz="0" w:space="0" w:color="auto"/>
                          </w:divBdr>
                        </w:div>
                      </w:divsChild>
                    </w:div>
                    <w:div w:id="1245533811">
                      <w:marLeft w:val="0"/>
                      <w:marRight w:val="0"/>
                      <w:marTop w:val="450"/>
                      <w:marBottom w:val="0"/>
                      <w:divBdr>
                        <w:top w:val="none" w:sz="0" w:space="0" w:color="auto"/>
                        <w:left w:val="none" w:sz="0" w:space="0" w:color="auto"/>
                        <w:bottom w:val="none" w:sz="0" w:space="0" w:color="auto"/>
                        <w:right w:val="none" w:sz="0" w:space="0" w:color="auto"/>
                      </w:divBdr>
                      <w:divsChild>
                        <w:div w:id="1453013218">
                          <w:marLeft w:val="-225"/>
                          <w:marRight w:val="-225"/>
                          <w:marTop w:val="0"/>
                          <w:marBottom w:val="0"/>
                          <w:divBdr>
                            <w:top w:val="none" w:sz="0" w:space="0" w:color="auto"/>
                            <w:left w:val="none" w:sz="0" w:space="0" w:color="auto"/>
                            <w:bottom w:val="none" w:sz="0" w:space="0" w:color="auto"/>
                            <w:right w:val="none" w:sz="0" w:space="0" w:color="auto"/>
                          </w:divBdr>
                          <w:divsChild>
                            <w:div w:id="1199660317">
                              <w:marLeft w:val="0"/>
                              <w:marRight w:val="0"/>
                              <w:marTop w:val="0"/>
                              <w:marBottom w:val="0"/>
                              <w:divBdr>
                                <w:top w:val="none" w:sz="0" w:space="0" w:color="auto"/>
                                <w:left w:val="none" w:sz="0" w:space="0" w:color="auto"/>
                                <w:bottom w:val="none" w:sz="0" w:space="0" w:color="auto"/>
                                <w:right w:val="none" w:sz="0" w:space="0" w:color="auto"/>
                              </w:divBdr>
                              <w:divsChild>
                                <w:div w:id="1100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ingodsimage.com/author/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ingodsimage.com/author/admin/"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Timothy S</dc:creator>
  <cp:keywords/>
  <dc:description/>
  <cp:lastModifiedBy>Caleb</cp:lastModifiedBy>
  <cp:revision>2</cp:revision>
  <dcterms:created xsi:type="dcterms:W3CDTF">2018-11-17T22:02:00Z</dcterms:created>
  <dcterms:modified xsi:type="dcterms:W3CDTF">2018-11-17T22:02:00Z</dcterms:modified>
</cp:coreProperties>
</file>