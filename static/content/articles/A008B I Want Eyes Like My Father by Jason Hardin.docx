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74B8" w:rsidRPr="00395D2B" w:rsidRDefault="000574B8" w:rsidP="00395D2B">
      <w:pPr>
        <w:spacing w:before="100" w:beforeAutospacing="1" w:after="100" w:afterAutospacing="1" w:line="240" w:lineRule="auto"/>
        <w:jc w:val="center"/>
        <w:outlineLvl w:val="0"/>
        <w:rPr>
          <w:rFonts w:ascii="Georgia" w:eastAsia="Times New Roman" w:hAnsi="Georgia" w:cs="Segoe UI"/>
          <w:b/>
          <w:bCs/>
          <w:color w:val="2C2F34"/>
          <w:kern w:val="36"/>
          <w:sz w:val="40"/>
          <w:szCs w:val="40"/>
        </w:rPr>
      </w:pPr>
      <w:r w:rsidRPr="00395D2B">
        <w:rPr>
          <w:rFonts w:ascii="Georgia" w:eastAsia="Times New Roman" w:hAnsi="Georgia" w:cs="Segoe UI"/>
          <w:b/>
          <w:bCs/>
          <w:color w:val="2C2F34"/>
          <w:kern w:val="36"/>
          <w:sz w:val="40"/>
          <w:szCs w:val="40"/>
        </w:rPr>
        <w:t>I Want Eyes Like My Father’s Eyes Today</w:t>
      </w:r>
    </w:p>
    <w:p w:rsidR="000574B8" w:rsidRPr="000574B8" w:rsidRDefault="000574B8" w:rsidP="00395D2B">
      <w:pPr>
        <w:spacing w:line="360" w:lineRule="atLeast"/>
        <w:jc w:val="center"/>
        <w:rPr>
          <w:rFonts w:ascii="Georgia" w:eastAsia="Times New Roman" w:hAnsi="Georgia" w:cs="Segoe UI"/>
          <w:color w:val="2C2F34"/>
          <w:sz w:val="18"/>
          <w:szCs w:val="18"/>
        </w:rPr>
      </w:pPr>
      <w:r w:rsidRPr="000574B8">
        <w:rPr>
          <w:rFonts w:ascii="Georgia" w:eastAsia="Times New Roman" w:hAnsi="Georgia" w:cs="Segoe UI"/>
          <w:noProof/>
          <w:color w:val="333333"/>
          <w:sz w:val="18"/>
          <w:szCs w:val="18"/>
        </w:rPr>
        <w:drawing>
          <wp:inline distT="0" distB="0" distL="0" distR="0">
            <wp:extent cx="200025" cy="200025"/>
            <wp:effectExtent l="0" t="0" r="9525" b="9525"/>
            <wp:docPr id="3" name="Picture 3" descr="http://2.gravatar.com/avatar/e316002844f95d1c5ded19af6ec74a3f?s=140&amp;d=mm&amp;r=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v-e316002844f95d1c5ded19af6ec74a3f-0" descr="http://2.gravatar.com/avatar/e316002844f95d1c5ded19af6ec74a3f?s=140&amp;d=mm&amp;r=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6" w:tooltip="Jason Hardin" w:history="1">
        <w:r w:rsidRPr="000574B8">
          <w:rPr>
            <w:rFonts w:ascii="Times New Roman" w:eastAsia="Times New Roman" w:hAnsi="Times New Roman" w:cs="Segoe UI"/>
            <w:color w:val="333333"/>
            <w:sz w:val="18"/>
            <w:szCs w:val="18"/>
          </w:rPr>
          <w:t>Jason Hardin</w:t>
        </w:r>
      </w:hyperlink>
      <w:r w:rsidRPr="000574B8">
        <w:rPr>
          <w:rFonts w:ascii="Georgia" w:eastAsia="Times New Roman" w:hAnsi="Georgia" w:cs="Segoe UI"/>
          <w:color w:val="2C2F34"/>
          <w:sz w:val="18"/>
          <w:szCs w:val="18"/>
        </w:rPr>
        <w:t xml:space="preserve"> April 27, 2016</w:t>
      </w:r>
    </w:p>
    <w:p w:rsidR="000574B8" w:rsidRPr="000574B8" w:rsidRDefault="00395D2B" w:rsidP="00395D2B">
      <w:pPr>
        <w:spacing w:after="0" w:line="315" w:lineRule="atLeast"/>
        <w:rPr>
          <w:rFonts w:ascii="Georgia" w:eastAsia="Times New Roman" w:hAnsi="Georgia" w:cs="Segoe UI"/>
          <w:color w:val="2C2F34"/>
          <w:sz w:val="20"/>
          <w:szCs w:val="20"/>
        </w:rPr>
      </w:pPr>
      <w:r w:rsidRPr="000574B8">
        <w:rPr>
          <w:rFonts w:ascii="Georgia" w:eastAsia="Times New Roman" w:hAnsi="Georgia" w:cs="Segoe UI"/>
          <w:noProof/>
          <w:color w:val="2C2F34"/>
          <w:sz w:val="20"/>
          <w:szCs w:val="20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1895475</wp:posOffset>
            </wp:positionH>
            <wp:positionV relativeFrom="paragraph">
              <wp:posOffset>35560</wp:posOffset>
            </wp:positionV>
            <wp:extent cx="4667250" cy="2000250"/>
            <wp:effectExtent l="0" t="0" r="0" b="0"/>
            <wp:wrapTight wrapText="bothSides">
              <wp:wrapPolygon edited="0">
                <wp:start x="0" y="0"/>
                <wp:lineTo x="0" y="21394"/>
                <wp:lineTo x="21512" y="21394"/>
                <wp:lineTo x="21512" y="0"/>
                <wp:lineTo x="0" y="0"/>
              </wp:wrapPolygon>
            </wp:wrapTight>
            <wp:docPr id="1" name="Picture 1" descr="http://www.ingodsimage.com/wp-content/uploads/2016/04/Ey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ingodsimage.com/wp-content/uploads/2016/04/Eyes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74B8" w:rsidRPr="000574B8">
        <w:rPr>
          <w:rFonts w:ascii="Georgia" w:eastAsia="Times New Roman" w:hAnsi="Georgia" w:cs="Segoe UI"/>
          <w:color w:val="2C2F34"/>
          <w:sz w:val="20"/>
          <w:szCs w:val="20"/>
        </w:rPr>
        <w:t>When Habakkuk the prophet addressed the LORD, the Holy One, he described him in these terms:</w:t>
      </w:r>
    </w:p>
    <w:p w:rsidR="000574B8" w:rsidRPr="000574B8" w:rsidRDefault="000574B8" w:rsidP="000574B8">
      <w:pPr>
        <w:shd w:val="clear" w:color="auto" w:fill="FFFFFF"/>
        <w:spacing w:before="100" w:beforeAutospacing="1" w:after="100" w:afterAutospacing="1" w:line="315" w:lineRule="atLeast"/>
        <w:rPr>
          <w:rFonts w:ascii="Georgia" w:eastAsia="Times New Roman" w:hAnsi="Georgia" w:cs="Segoe UI"/>
          <w:color w:val="2C2F34"/>
          <w:sz w:val="20"/>
          <w:szCs w:val="20"/>
        </w:rPr>
      </w:pPr>
      <w:r w:rsidRPr="000574B8">
        <w:rPr>
          <w:rFonts w:ascii="Georgia" w:eastAsia="Times New Roman" w:hAnsi="Georgia" w:cs="Segoe UI"/>
          <w:color w:val="2C2F34"/>
          <w:sz w:val="20"/>
          <w:szCs w:val="20"/>
        </w:rPr>
        <w:t xml:space="preserve">“You who are </w:t>
      </w:r>
      <w:r w:rsidR="00395D2B">
        <w:rPr>
          <w:rFonts w:ascii="Georgia" w:eastAsia="Times New Roman" w:hAnsi="Georgia" w:cs="Segoe UI"/>
          <w:color w:val="2C2F34"/>
          <w:sz w:val="20"/>
          <w:szCs w:val="20"/>
        </w:rPr>
        <w:t xml:space="preserve">of purer eyes than to see evil </w:t>
      </w:r>
      <w:r w:rsidRPr="000574B8">
        <w:rPr>
          <w:rFonts w:ascii="Georgia" w:eastAsia="Times New Roman" w:hAnsi="Georgia" w:cs="Segoe UI"/>
          <w:color w:val="2C2F34"/>
          <w:sz w:val="20"/>
          <w:szCs w:val="20"/>
        </w:rPr>
        <w:t>and cannot look at wrong…” (</w:t>
      </w:r>
      <w:proofErr w:type="spellStart"/>
      <w:r w:rsidRPr="000574B8">
        <w:rPr>
          <w:rFonts w:ascii="Georgia" w:eastAsia="Times New Roman" w:hAnsi="Georgia" w:cs="Segoe UI"/>
          <w:color w:val="2C2F34"/>
          <w:sz w:val="20"/>
          <w:szCs w:val="20"/>
        </w:rPr>
        <w:t>Hab</w:t>
      </w:r>
      <w:proofErr w:type="spellEnd"/>
      <w:r w:rsidRPr="000574B8">
        <w:rPr>
          <w:rFonts w:ascii="Georgia" w:eastAsia="Times New Roman" w:hAnsi="Georgia" w:cs="Segoe UI"/>
          <w:color w:val="2C2F34"/>
          <w:sz w:val="20"/>
          <w:szCs w:val="20"/>
        </w:rPr>
        <w:t xml:space="preserve"> 1:13)</w:t>
      </w:r>
    </w:p>
    <w:p w:rsidR="000574B8" w:rsidRPr="000574B8" w:rsidRDefault="000574B8" w:rsidP="000574B8">
      <w:pPr>
        <w:shd w:val="clear" w:color="auto" w:fill="FFFFFF"/>
        <w:spacing w:before="100" w:beforeAutospacing="1" w:after="100" w:afterAutospacing="1" w:line="315" w:lineRule="atLeast"/>
        <w:rPr>
          <w:rFonts w:ascii="Georgia" w:eastAsia="Times New Roman" w:hAnsi="Georgia" w:cs="Segoe UI"/>
          <w:color w:val="2C2F34"/>
          <w:sz w:val="20"/>
          <w:szCs w:val="20"/>
        </w:rPr>
      </w:pPr>
      <w:r w:rsidRPr="000574B8">
        <w:rPr>
          <w:rFonts w:ascii="Georgia" w:eastAsia="Times New Roman" w:hAnsi="Georgia" w:cs="Segoe UI"/>
          <w:color w:val="2C2F34"/>
          <w:sz w:val="20"/>
          <w:szCs w:val="20"/>
        </w:rPr>
        <w:t xml:space="preserve">I want eyes like my Father’s eyes today. </w:t>
      </w:r>
      <w:ins w:id="0" w:author="Caleb" w:date="2018-11-19T21:01:00Z">
        <w:r w:rsidR="00F9536C">
          <w:rPr>
            <w:rFonts w:ascii="Georgia" w:eastAsia="Times New Roman" w:hAnsi="Georgia" w:cs="Segoe UI"/>
            <w:color w:val="2C2F34"/>
            <w:sz w:val="20"/>
            <w:szCs w:val="20"/>
          </w:rPr>
          <w:t xml:space="preserve"> </w:t>
        </w:r>
      </w:ins>
      <w:r w:rsidRPr="000574B8">
        <w:rPr>
          <w:rFonts w:ascii="Georgia" w:eastAsia="Times New Roman" w:hAnsi="Georgia" w:cs="Segoe UI"/>
          <w:color w:val="2C2F34"/>
          <w:sz w:val="20"/>
          <w:szCs w:val="20"/>
        </w:rPr>
        <w:t>How about you?</w:t>
      </w:r>
    </w:p>
    <w:p w:rsidR="000574B8" w:rsidRPr="000574B8" w:rsidRDefault="000574B8" w:rsidP="000574B8">
      <w:pPr>
        <w:shd w:val="clear" w:color="auto" w:fill="FFFFFF"/>
        <w:spacing w:before="100" w:beforeAutospacing="1" w:after="100" w:afterAutospacing="1" w:line="315" w:lineRule="atLeast"/>
        <w:rPr>
          <w:rFonts w:ascii="Georgia" w:eastAsia="Times New Roman" w:hAnsi="Georgia" w:cs="Segoe UI"/>
          <w:color w:val="2C2F34"/>
          <w:sz w:val="20"/>
          <w:szCs w:val="20"/>
        </w:rPr>
      </w:pPr>
      <w:r w:rsidRPr="000574B8">
        <w:rPr>
          <w:rFonts w:ascii="Georgia" w:eastAsia="Times New Roman" w:hAnsi="Georgia" w:cs="Segoe UI"/>
          <w:color w:val="2C2F34"/>
          <w:sz w:val="20"/>
          <w:szCs w:val="20"/>
        </w:rPr>
        <w:t xml:space="preserve">Granted, I can’t control everything that comes into my field of vision today. </w:t>
      </w:r>
      <w:ins w:id="1" w:author="Caleb" w:date="2018-11-19T21:02:00Z">
        <w:r w:rsidR="00F9536C">
          <w:rPr>
            <w:rFonts w:ascii="Georgia" w:eastAsia="Times New Roman" w:hAnsi="Georgia" w:cs="Segoe UI"/>
            <w:color w:val="2C2F34"/>
            <w:sz w:val="20"/>
            <w:szCs w:val="20"/>
          </w:rPr>
          <w:t xml:space="preserve"> </w:t>
        </w:r>
      </w:ins>
      <w:r w:rsidRPr="000574B8">
        <w:rPr>
          <w:rFonts w:ascii="Georgia" w:eastAsia="Times New Roman" w:hAnsi="Georgia" w:cs="Segoe UI"/>
          <w:color w:val="2C2F34"/>
          <w:sz w:val="20"/>
          <w:szCs w:val="20"/>
        </w:rPr>
        <w:t>But I </w:t>
      </w:r>
      <w:r w:rsidRPr="000574B8">
        <w:rPr>
          <w:rFonts w:ascii="Georgia" w:eastAsia="Times New Roman" w:hAnsi="Georgia" w:cs="Segoe UI"/>
          <w:i/>
          <w:iCs/>
          <w:color w:val="2C2F34"/>
          <w:sz w:val="20"/>
          <w:szCs w:val="20"/>
        </w:rPr>
        <w:t>can</w:t>
      </w:r>
      <w:r w:rsidRPr="000574B8">
        <w:rPr>
          <w:rFonts w:ascii="Georgia" w:eastAsia="Times New Roman" w:hAnsi="Georgia" w:cs="Segoe UI"/>
          <w:color w:val="2C2F34"/>
          <w:sz w:val="20"/>
          <w:szCs w:val="20"/>
        </w:rPr>
        <w:t xml:space="preserve"> control </w:t>
      </w:r>
      <w:proofErr w:type="gramStart"/>
      <w:r w:rsidRPr="000574B8">
        <w:rPr>
          <w:rFonts w:ascii="Georgia" w:eastAsia="Times New Roman" w:hAnsi="Georgia" w:cs="Segoe UI"/>
          <w:color w:val="2C2F34"/>
          <w:sz w:val="20"/>
          <w:szCs w:val="20"/>
        </w:rPr>
        <w:t>whether or not</w:t>
      </w:r>
      <w:proofErr w:type="gramEnd"/>
      <w:r w:rsidRPr="000574B8">
        <w:rPr>
          <w:rFonts w:ascii="Georgia" w:eastAsia="Times New Roman" w:hAnsi="Georgia" w:cs="Segoe UI"/>
          <w:color w:val="2C2F34"/>
          <w:sz w:val="20"/>
          <w:szCs w:val="20"/>
        </w:rPr>
        <w:t xml:space="preserve"> I will gaze. </w:t>
      </w:r>
      <w:ins w:id="2" w:author="Caleb" w:date="2018-11-19T21:01:00Z">
        <w:r w:rsidR="00F9536C">
          <w:rPr>
            <w:rFonts w:ascii="Georgia" w:eastAsia="Times New Roman" w:hAnsi="Georgia" w:cs="Segoe UI"/>
            <w:color w:val="2C2F34"/>
            <w:sz w:val="20"/>
            <w:szCs w:val="20"/>
          </w:rPr>
          <w:t xml:space="preserve"> </w:t>
        </w:r>
      </w:ins>
      <w:r w:rsidRPr="000574B8">
        <w:rPr>
          <w:rFonts w:ascii="Georgia" w:eastAsia="Times New Roman" w:hAnsi="Georgia" w:cs="Segoe UI"/>
          <w:color w:val="2C2F34"/>
          <w:sz w:val="20"/>
          <w:szCs w:val="20"/>
        </w:rPr>
        <w:t xml:space="preserve">I have a choice between following or ignoring the clickbait. </w:t>
      </w:r>
      <w:ins w:id="3" w:author="Caleb" w:date="2018-11-19T21:02:00Z">
        <w:r w:rsidR="00F9536C">
          <w:rPr>
            <w:rFonts w:ascii="Georgia" w:eastAsia="Times New Roman" w:hAnsi="Georgia" w:cs="Segoe UI"/>
            <w:color w:val="2C2F34"/>
            <w:sz w:val="20"/>
            <w:szCs w:val="20"/>
          </w:rPr>
          <w:t xml:space="preserve"> </w:t>
        </w:r>
      </w:ins>
      <w:r w:rsidRPr="000574B8">
        <w:rPr>
          <w:rFonts w:ascii="Georgia" w:eastAsia="Times New Roman" w:hAnsi="Georgia" w:cs="Segoe UI"/>
          <w:color w:val="2C2F34"/>
          <w:sz w:val="20"/>
          <w:szCs w:val="20"/>
        </w:rPr>
        <w:t>My eyes are the gates of my mind</w:t>
      </w:r>
      <w:ins w:id="4" w:author="Caleb" w:date="2018-11-19T21:02:00Z">
        <w:r w:rsidR="00F9536C">
          <w:rPr>
            <w:rFonts w:ascii="Georgia" w:eastAsia="Times New Roman" w:hAnsi="Georgia" w:cs="Segoe UI"/>
            <w:color w:val="2C2F34"/>
            <w:sz w:val="20"/>
            <w:szCs w:val="20"/>
          </w:rPr>
          <w:t xml:space="preserve">. </w:t>
        </w:r>
      </w:ins>
      <w:del w:id="5" w:author="Caleb" w:date="2018-11-19T21:02:00Z">
        <w:r w:rsidRPr="000574B8" w:rsidDel="00F9536C">
          <w:rPr>
            <w:rFonts w:ascii="Georgia" w:eastAsia="Times New Roman" w:hAnsi="Georgia" w:cs="Segoe UI"/>
            <w:color w:val="2C2F34"/>
            <w:sz w:val="20"/>
            <w:szCs w:val="20"/>
          </w:rPr>
          <w:delText xml:space="preserve"> and w</w:delText>
        </w:r>
      </w:del>
      <w:ins w:id="6" w:author="Caleb" w:date="2018-11-19T21:02:00Z">
        <w:r w:rsidR="00F9536C">
          <w:rPr>
            <w:rFonts w:ascii="Georgia" w:eastAsia="Times New Roman" w:hAnsi="Georgia" w:cs="Segoe UI"/>
            <w:color w:val="2C2F34"/>
            <w:sz w:val="20"/>
            <w:szCs w:val="20"/>
          </w:rPr>
          <w:t>W</w:t>
        </w:r>
      </w:ins>
      <w:r w:rsidRPr="000574B8">
        <w:rPr>
          <w:rFonts w:ascii="Georgia" w:eastAsia="Times New Roman" w:hAnsi="Georgia" w:cs="Segoe UI"/>
          <w:color w:val="2C2F34"/>
          <w:sz w:val="20"/>
          <w:szCs w:val="20"/>
        </w:rPr>
        <w:t xml:space="preserve">hen I willfully open those gates and yield access, access is granted because I </w:t>
      </w:r>
      <w:r w:rsidRPr="000574B8">
        <w:rPr>
          <w:rFonts w:ascii="Georgia" w:eastAsia="Times New Roman" w:hAnsi="Georgia" w:cs="Segoe UI"/>
          <w:i/>
          <w:iCs/>
          <w:color w:val="2C2F34"/>
          <w:sz w:val="20"/>
          <w:szCs w:val="20"/>
        </w:rPr>
        <w:t>chose</w:t>
      </w:r>
      <w:r w:rsidRPr="000574B8">
        <w:rPr>
          <w:rFonts w:ascii="Georgia" w:eastAsia="Times New Roman" w:hAnsi="Georgia" w:cs="Segoe UI"/>
          <w:color w:val="2C2F34"/>
          <w:sz w:val="20"/>
          <w:szCs w:val="20"/>
        </w:rPr>
        <w:t xml:space="preserve"> to grant it.</w:t>
      </w:r>
    </w:p>
    <w:p w:rsidR="000574B8" w:rsidRPr="000574B8" w:rsidRDefault="000574B8" w:rsidP="000574B8">
      <w:pPr>
        <w:shd w:val="clear" w:color="auto" w:fill="FFFFFF"/>
        <w:spacing w:before="100" w:beforeAutospacing="1" w:after="100" w:afterAutospacing="1" w:line="315" w:lineRule="atLeast"/>
        <w:rPr>
          <w:rFonts w:ascii="Georgia" w:eastAsia="Times New Roman" w:hAnsi="Georgia" w:cs="Segoe UI"/>
          <w:color w:val="2C2F34"/>
          <w:sz w:val="20"/>
          <w:szCs w:val="20"/>
        </w:rPr>
      </w:pPr>
      <w:r w:rsidRPr="000574B8">
        <w:rPr>
          <w:rFonts w:ascii="Georgia" w:eastAsia="Times New Roman" w:hAnsi="Georgia" w:cs="Segoe UI"/>
          <w:color w:val="2C2F34"/>
          <w:sz w:val="20"/>
          <w:szCs w:val="20"/>
        </w:rPr>
        <w:t xml:space="preserve">My Creator is of purer eyes than to see evil and cannot look at wrong. </w:t>
      </w:r>
      <w:ins w:id="7" w:author="Caleb" w:date="2018-11-19T21:02:00Z">
        <w:r w:rsidR="00F9536C">
          <w:rPr>
            <w:rFonts w:ascii="Georgia" w:eastAsia="Times New Roman" w:hAnsi="Georgia" w:cs="Segoe UI"/>
            <w:color w:val="2C2F34"/>
            <w:sz w:val="20"/>
            <w:szCs w:val="20"/>
          </w:rPr>
          <w:t xml:space="preserve"> </w:t>
        </w:r>
      </w:ins>
      <w:r w:rsidRPr="000574B8">
        <w:rPr>
          <w:rFonts w:ascii="Georgia" w:eastAsia="Times New Roman" w:hAnsi="Georgia" w:cs="Segoe UI"/>
          <w:color w:val="2C2F34"/>
          <w:sz w:val="20"/>
          <w:szCs w:val="20"/>
        </w:rPr>
        <w:t xml:space="preserve">He is the Holy One. </w:t>
      </w:r>
      <w:ins w:id="8" w:author="Caleb" w:date="2018-11-19T21:02:00Z">
        <w:r w:rsidR="00F9536C">
          <w:rPr>
            <w:rFonts w:ascii="Georgia" w:eastAsia="Times New Roman" w:hAnsi="Georgia" w:cs="Segoe UI"/>
            <w:color w:val="2C2F34"/>
            <w:sz w:val="20"/>
            <w:szCs w:val="20"/>
          </w:rPr>
          <w:t xml:space="preserve"> </w:t>
        </w:r>
      </w:ins>
      <w:r w:rsidRPr="000574B8">
        <w:rPr>
          <w:rFonts w:ascii="Georgia" w:eastAsia="Times New Roman" w:hAnsi="Georgia" w:cs="Segoe UI"/>
          <w:color w:val="2C2F34"/>
          <w:sz w:val="20"/>
          <w:szCs w:val="20"/>
        </w:rPr>
        <w:t xml:space="preserve">He calls </w:t>
      </w:r>
      <w:r w:rsidRPr="000574B8">
        <w:rPr>
          <w:rFonts w:ascii="Georgia" w:eastAsia="Times New Roman" w:hAnsi="Georgia" w:cs="Segoe UI"/>
          <w:i/>
          <w:iCs/>
          <w:color w:val="2C2F34"/>
          <w:sz w:val="20"/>
          <w:szCs w:val="20"/>
        </w:rPr>
        <w:t>me</w:t>
      </w:r>
      <w:r w:rsidRPr="000574B8">
        <w:rPr>
          <w:rFonts w:ascii="Georgia" w:eastAsia="Times New Roman" w:hAnsi="Georgia" w:cs="Segoe UI"/>
          <w:color w:val="2C2F34"/>
          <w:sz w:val="20"/>
          <w:szCs w:val="20"/>
        </w:rPr>
        <w:t xml:space="preserve"> to be holy in all my conduct (1 Pet 1:15-16). </w:t>
      </w:r>
      <w:ins w:id="9" w:author="Caleb" w:date="2018-11-19T21:02:00Z">
        <w:r w:rsidR="00F9536C">
          <w:rPr>
            <w:rFonts w:ascii="Georgia" w:eastAsia="Times New Roman" w:hAnsi="Georgia" w:cs="Segoe UI"/>
            <w:color w:val="2C2F34"/>
            <w:sz w:val="20"/>
            <w:szCs w:val="20"/>
          </w:rPr>
          <w:t xml:space="preserve"> </w:t>
        </w:r>
      </w:ins>
      <w:proofErr w:type="gramStart"/>
      <w:r w:rsidRPr="000574B8">
        <w:rPr>
          <w:rFonts w:ascii="Georgia" w:eastAsia="Times New Roman" w:hAnsi="Georgia" w:cs="Segoe UI"/>
          <w:color w:val="2C2F34"/>
          <w:sz w:val="20"/>
          <w:szCs w:val="20"/>
        </w:rPr>
        <w:t>In order to</w:t>
      </w:r>
      <w:proofErr w:type="gramEnd"/>
      <w:r w:rsidRPr="000574B8">
        <w:rPr>
          <w:rFonts w:ascii="Georgia" w:eastAsia="Times New Roman" w:hAnsi="Georgia" w:cs="Segoe UI"/>
          <w:color w:val="2C2F34"/>
          <w:sz w:val="20"/>
          <w:szCs w:val="20"/>
        </w:rPr>
        <w:t xml:space="preserve"> answer that call</w:t>
      </w:r>
      <w:ins w:id="10" w:author="Caleb" w:date="2018-11-19T21:03:00Z">
        <w:r w:rsidR="00F9536C">
          <w:rPr>
            <w:rFonts w:ascii="Georgia" w:eastAsia="Times New Roman" w:hAnsi="Georgia" w:cs="Segoe UI"/>
            <w:color w:val="2C2F34"/>
            <w:sz w:val="20"/>
            <w:szCs w:val="20"/>
          </w:rPr>
          <w:t>,</w:t>
        </w:r>
      </w:ins>
      <w:r w:rsidRPr="000574B8">
        <w:rPr>
          <w:rFonts w:ascii="Georgia" w:eastAsia="Times New Roman" w:hAnsi="Georgia" w:cs="Segoe UI"/>
          <w:color w:val="2C2F34"/>
          <w:sz w:val="20"/>
          <w:szCs w:val="20"/>
        </w:rPr>
        <w:t xml:space="preserve"> I must “prepare” my mind “for action,” determining to be “sober-minded” and “setting” my hope “fully on the grace” that will be brought to me “at the revelation of Jesus Christ” (1 Pet 1:13).</w:t>
      </w:r>
    </w:p>
    <w:p w:rsidR="000574B8" w:rsidRPr="000574B8" w:rsidRDefault="000574B8" w:rsidP="000574B8">
      <w:pPr>
        <w:shd w:val="clear" w:color="auto" w:fill="FFFFFF"/>
        <w:spacing w:before="100" w:beforeAutospacing="1" w:after="100" w:afterAutospacing="1" w:line="315" w:lineRule="atLeast"/>
        <w:rPr>
          <w:rFonts w:ascii="Georgia" w:eastAsia="Times New Roman" w:hAnsi="Georgia" w:cs="Segoe UI"/>
          <w:color w:val="2C2F34"/>
          <w:sz w:val="20"/>
          <w:szCs w:val="20"/>
        </w:rPr>
      </w:pPr>
      <w:r w:rsidRPr="000574B8">
        <w:rPr>
          <w:rFonts w:ascii="Georgia" w:eastAsia="Times New Roman" w:hAnsi="Georgia" w:cs="Segoe UI"/>
          <w:color w:val="2C2F34"/>
          <w:sz w:val="20"/>
          <w:szCs w:val="20"/>
        </w:rPr>
        <w:t xml:space="preserve">All of which means: </w:t>
      </w:r>
      <w:ins w:id="11" w:author="Caleb" w:date="2018-11-19T21:03:00Z">
        <w:r w:rsidR="00F9536C">
          <w:rPr>
            <w:rFonts w:ascii="Georgia" w:eastAsia="Times New Roman" w:hAnsi="Georgia" w:cs="Segoe UI"/>
            <w:color w:val="2C2F34"/>
            <w:sz w:val="20"/>
            <w:szCs w:val="20"/>
          </w:rPr>
          <w:t xml:space="preserve"> </w:t>
        </w:r>
      </w:ins>
      <w:r w:rsidRPr="000574B8">
        <w:rPr>
          <w:rFonts w:ascii="Georgia" w:eastAsia="Times New Roman" w:hAnsi="Georgia" w:cs="Segoe UI"/>
          <w:color w:val="2C2F34"/>
          <w:sz w:val="20"/>
          <w:szCs w:val="20"/>
        </w:rPr>
        <w:t xml:space="preserve">if I want eyes like my Father’s eyes today, the time to prepare is </w:t>
      </w:r>
      <w:r w:rsidRPr="000574B8">
        <w:rPr>
          <w:rFonts w:ascii="Georgia" w:eastAsia="Times New Roman" w:hAnsi="Georgia" w:cs="Segoe UI"/>
          <w:b/>
          <w:bCs/>
          <w:color w:val="2C2F34"/>
          <w:sz w:val="20"/>
          <w:szCs w:val="20"/>
        </w:rPr>
        <w:t>now</w:t>
      </w:r>
      <w:r w:rsidRPr="000574B8">
        <w:rPr>
          <w:rFonts w:ascii="Georgia" w:eastAsia="Times New Roman" w:hAnsi="Georgia" w:cs="Segoe UI"/>
          <w:color w:val="2C2F34"/>
          <w:sz w:val="20"/>
          <w:szCs w:val="20"/>
        </w:rPr>
        <w:t xml:space="preserve">. </w:t>
      </w:r>
      <w:ins w:id="12" w:author="Caleb" w:date="2018-11-19T21:03:00Z">
        <w:r w:rsidR="00F9536C">
          <w:rPr>
            <w:rFonts w:ascii="Georgia" w:eastAsia="Times New Roman" w:hAnsi="Georgia" w:cs="Segoe UI"/>
            <w:color w:val="2C2F34"/>
            <w:sz w:val="20"/>
            <w:szCs w:val="20"/>
          </w:rPr>
          <w:t xml:space="preserve"> </w:t>
        </w:r>
      </w:ins>
      <w:r w:rsidRPr="000574B8">
        <w:rPr>
          <w:rFonts w:ascii="Georgia" w:eastAsia="Times New Roman" w:hAnsi="Georgia" w:cs="Segoe UI"/>
          <w:color w:val="2C2F34"/>
          <w:sz w:val="20"/>
          <w:szCs w:val="20"/>
        </w:rPr>
        <w:t xml:space="preserve">The decision to be sober-minded is new every morning. </w:t>
      </w:r>
      <w:ins w:id="13" w:author="Caleb" w:date="2018-11-19T21:03:00Z">
        <w:r w:rsidR="00F9536C">
          <w:rPr>
            <w:rFonts w:ascii="Georgia" w:eastAsia="Times New Roman" w:hAnsi="Georgia" w:cs="Segoe UI"/>
            <w:color w:val="2C2F34"/>
            <w:sz w:val="20"/>
            <w:szCs w:val="20"/>
          </w:rPr>
          <w:t xml:space="preserve"> </w:t>
        </w:r>
      </w:ins>
      <w:r w:rsidRPr="000574B8">
        <w:rPr>
          <w:rFonts w:ascii="Georgia" w:eastAsia="Times New Roman" w:hAnsi="Georgia" w:cs="Segoe UI"/>
          <w:color w:val="2C2F34"/>
          <w:sz w:val="20"/>
          <w:szCs w:val="20"/>
        </w:rPr>
        <w:t>The gates of my mind must be secured</w:t>
      </w:r>
      <w:proofErr w:type="gramStart"/>
      <w:r w:rsidRPr="000574B8">
        <w:rPr>
          <w:rFonts w:ascii="Georgia" w:eastAsia="Times New Roman" w:hAnsi="Georgia" w:cs="Segoe UI"/>
          <w:color w:val="2C2F34"/>
          <w:sz w:val="20"/>
          <w:szCs w:val="20"/>
        </w:rPr>
        <w:t>–“</w:t>
      </w:r>
      <w:proofErr w:type="gramEnd"/>
      <w:r w:rsidRPr="000574B8">
        <w:rPr>
          <w:rFonts w:ascii="Georgia" w:eastAsia="Times New Roman" w:hAnsi="Georgia" w:cs="Segoe UI"/>
          <w:color w:val="2C2F34"/>
          <w:sz w:val="20"/>
          <w:szCs w:val="20"/>
        </w:rPr>
        <w:t xml:space="preserve">I have made a covenant with my eyes” (Job 31:1)–and the rightful King must be “set” on the throne of my heart. </w:t>
      </w:r>
      <w:ins w:id="14" w:author="Caleb" w:date="2018-11-19T21:04:00Z">
        <w:r w:rsidR="00F9536C">
          <w:rPr>
            <w:rFonts w:ascii="Georgia" w:eastAsia="Times New Roman" w:hAnsi="Georgia" w:cs="Segoe UI"/>
            <w:color w:val="2C2F34"/>
            <w:sz w:val="20"/>
            <w:szCs w:val="20"/>
          </w:rPr>
          <w:t xml:space="preserve"> </w:t>
        </w:r>
      </w:ins>
      <w:r w:rsidRPr="000574B8">
        <w:rPr>
          <w:rFonts w:ascii="Georgia" w:eastAsia="Times New Roman" w:hAnsi="Georgia" w:cs="Segoe UI"/>
          <w:color w:val="2C2F34"/>
          <w:sz w:val="20"/>
          <w:szCs w:val="20"/>
        </w:rPr>
        <w:t>“My hope is built on nothing less than Jesus’ blood and righteousness.”</w:t>
      </w:r>
    </w:p>
    <w:p w:rsidR="000574B8" w:rsidRPr="000574B8" w:rsidRDefault="000574B8" w:rsidP="000574B8">
      <w:pPr>
        <w:shd w:val="clear" w:color="auto" w:fill="FFFFFF"/>
        <w:spacing w:before="100" w:beforeAutospacing="1" w:after="100" w:afterAutospacing="1" w:line="315" w:lineRule="atLeast"/>
        <w:rPr>
          <w:rFonts w:ascii="Georgia" w:eastAsia="Times New Roman" w:hAnsi="Georgia" w:cs="Segoe UI"/>
          <w:color w:val="2C2F34"/>
          <w:sz w:val="20"/>
          <w:szCs w:val="20"/>
        </w:rPr>
      </w:pPr>
      <w:r w:rsidRPr="000574B8">
        <w:rPr>
          <w:rFonts w:ascii="Georgia" w:eastAsia="Times New Roman" w:hAnsi="Georgia" w:cs="Segoe UI"/>
          <w:color w:val="2C2F34"/>
          <w:sz w:val="20"/>
          <w:szCs w:val="20"/>
        </w:rPr>
        <w:t>I want eyes like my Father’s eyes today.</w:t>
      </w:r>
      <w:ins w:id="15" w:author="Caleb" w:date="2018-11-19T21:04:00Z">
        <w:r w:rsidR="00F9536C">
          <w:rPr>
            <w:rFonts w:ascii="Georgia" w:eastAsia="Times New Roman" w:hAnsi="Georgia" w:cs="Segoe UI"/>
            <w:color w:val="2C2F34"/>
            <w:sz w:val="20"/>
            <w:szCs w:val="20"/>
          </w:rPr>
          <w:t xml:space="preserve"> </w:t>
        </w:r>
      </w:ins>
      <w:bookmarkStart w:id="16" w:name="_GoBack"/>
      <w:bookmarkEnd w:id="16"/>
      <w:r w:rsidRPr="000574B8">
        <w:rPr>
          <w:rFonts w:ascii="Georgia" w:eastAsia="Times New Roman" w:hAnsi="Georgia" w:cs="Segoe UI"/>
          <w:color w:val="2C2F34"/>
          <w:sz w:val="20"/>
          <w:szCs w:val="20"/>
        </w:rPr>
        <w:t xml:space="preserve"> How about you?</w:t>
      </w:r>
    </w:p>
    <w:p w:rsidR="001F7EAE" w:rsidRDefault="001F7EAE"/>
    <w:sectPr w:rsidR="001F7E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aleb">
    <w15:presenceInfo w15:providerId="None" w15:userId="Cale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4B8"/>
    <w:rsid w:val="000574B8"/>
    <w:rsid w:val="001F7EAE"/>
    <w:rsid w:val="00395D2B"/>
    <w:rsid w:val="00642FC1"/>
    <w:rsid w:val="00F95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ACA55"/>
  <w15:chartTrackingRefBased/>
  <w15:docId w15:val="{804DBB30-71E3-4D50-AE48-CC5607FAA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574B8"/>
    <w:pPr>
      <w:spacing w:before="100" w:beforeAutospacing="1" w:after="100" w:afterAutospacing="1" w:line="240" w:lineRule="auto"/>
      <w:outlineLvl w:val="0"/>
    </w:pPr>
    <w:rPr>
      <w:rFonts w:ascii="Georgia" w:eastAsia="Times New Roman" w:hAnsi="Georgia" w:cs="Times New Roman"/>
      <w:b/>
      <w:bCs/>
      <w:kern w:val="36"/>
      <w:sz w:val="62"/>
      <w:szCs w:val="6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74B8"/>
    <w:rPr>
      <w:rFonts w:ascii="Georgia" w:eastAsia="Times New Roman" w:hAnsi="Georgia" w:cs="Times New Roman"/>
      <w:b/>
      <w:bCs/>
      <w:kern w:val="36"/>
      <w:sz w:val="62"/>
      <w:szCs w:val="62"/>
    </w:rPr>
  </w:style>
  <w:style w:type="character" w:styleId="Hyperlink">
    <w:name w:val="Hyperlink"/>
    <w:basedOn w:val="DefaultParagraphFont"/>
    <w:uiPriority w:val="99"/>
    <w:semiHidden/>
    <w:unhideWhenUsed/>
    <w:rsid w:val="000574B8"/>
    <w:rPr>
      <w:strike w:val="0"/>
      <w:dstrike w:val="0"/>
      <w:color w:val="333333"/>
      <w:u w:val="none"/>
      <w:effect w:val="none"/>
      <w:shd w:val="clear" w:color="auto" w:fill="auto"/>
    </w:rPr>
  </w:style>
  <w:style w:type="character" w:styleId="Emphasis">
    <w:name w:val="Emphasis"/>
    <w:basedOn w:val="DefaultParagraphFont"/>
    <w:uiPriority w:val="20"/>
    <w:qFormat/>
    <w:rsid w:val="000574B8"/>
    <w:rPr>
      <w:i/>
      <w:iCs/>
    </w:rPr>
  </w:style>
  <w:style w:type="character" w:styleId="Strong">
    <w:name w:val="Strong"/>
    <w:basedOn w:val="DefaultParagraphFont"/>
    <w:uiPriority w:val="22"/>
    <w:qFormat/>
    <w:rsid w:val="000574B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574B8"/>
    <w:pPr>
      <w:spacing w:before="100" w:beforeAutospacing="1" w:after="100" w:afterAutospacing="1" w:line="315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eta-author-avatar2">
    <w:name w:val="meta-author-avatar2"/>
    <w:basedOn w:val="DefaultParagraphFont"/>
    <w:rsid w:val="000574B8"/>
  </w:style>
  <w:style w:type="character" w:customStyle="1" w:styleId="meta-author2">
    <w:name w:val="meta-author2"/>
    <w:basedOn w:val="DefaultParagraphFont"/>
    <w:rsid w:val="000574B8"/>
  </w:style>
  <w:style w:type="character" w:customStyle="1" w:styleId="date2">
    <w:name w:val="date2"/>
    <w:basedOn w:val="DefaultParagraphFont"/>
    <w:rsid w:val="000574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35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76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8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53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097106">
                      <w:marLeft w:val="0"/>
                      <w:marRight w:val="0"/>
                      <w:marTop w:val="4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534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76231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152723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11122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1026581">
                      <w:marLeft w:val="0"/>
                      <w:marRight w:val="0"/>
                      <w:marTop w:val="4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49245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850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6871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ingodsimage.com/author/admin/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hyperlink" Target="http://www.ingodsimage.com/author/admin/" TargetMode="Externa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Stephens, Timothy S</dc:creator>
  <cp:keywords/>
  <dc:description/>
  <cp:lastModifiedBy>Caleb</cp:lastModifiedBy>
  <cp:revision>2</cp:revision>
  <dcterms:created xsi:type="dcterms:W3CDTF">2018-11-20T02:04:00Z</dcterms:created>
  <dcterms:modified xsi:type="dcterms:W3CDTF">2018-11-20T02:04:00Z</dcterms:modified>
</cp:coreProperties>
</file>